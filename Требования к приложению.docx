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906D" w14:textId="77777777"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14:paraId="71DD8A73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5B154A59" w14:textId="77777777"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14:paraId="5AD219D0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49352677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14:paraId="17117E45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1525EB25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6ABAA841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15D5C033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14:paraId="443B1E4C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2B06252C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14:paraId="25CCE17A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3FF2CCA7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60A1F98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40EDDE12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14:paraId="006D3D5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79D63206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294A1C13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1B23C8B7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4078EB8F" w14:textId="77777777" w:rsidR="00FD5322" w:rsidRDefault="00FD5322" w:rsidP="00FD5322">
      <w:p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</w:p>
    <w:p w14:paraId="61551A32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18DAE9B3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14:paraId="21444355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14:paraId="52D7DC69" w14:textId="77777777"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14:paraId="6C4967BA" w14:textId="77777777" w:rsidR="00FD5322" w:rsidRDefault="00FD5322" w:rsidP="00FD532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</w:p>
    <w:p w14:paraId="3E9D7D9A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3AE8415B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14:paraId="7B2013A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“Список проектов”</w:t>
      </w:r>
    </w:p>
    <w:p w14:paraId="189FC8F7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“Список задач”</w:t>
      </w:r>
    </w:p>
    <w:p w14:paraId="19C4EA74" w14:textId="3FEEE642" w:rsidR="003D470B" w:rsidRDefault="001A344E" w:rsidP="003D470B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“Список сотрудников”</w:t>
      </w:r>
    </w:p>
    <w:p w14:paraId="0E3ECE5F" w14:textId="77777777" w:rsidR="00DD2DC6" w:rsidRPr="00383A20" w:rsidRDefault="00DD2DC6" w:rsidP="00DD2DC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83A2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Вопросы:</w:t>
      </w:r>
    </w:p>
    <w:p w14:paraId="1A7FCF22" w14:textId="49A5B7C6" w:rsidR="00DD2DC6" w:rsidRDefault="00DD2DC6" w:rsidP="00DD2DC6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Название элемента «Персона» или же «Сотрудник» (как указано в названии сущности)?</w:t>
      </w:r>
    </w:p>
    <w:p w14:paraId="67CE84CA" w14:textId="77777777" w:rsidR="004D534A" w:rsidRDefault="004D534A" w:rsidP="004D534A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Сотрудник</w:t>
      </w:r>
    </w:p>
    <w:p w14:paraId="4966F7D7" w14:textId="77777777" w:rsidR="00DD2DC6" w:rsidRPr="00D333F0" w:rsidRDefault="00DD2DC6" w:rsidP="00DD2DC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60E04C22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14:paraId="17D593B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779175E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2264FA4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16E179A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63043CE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34A05556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05F696A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проекта в режиме добавления</w:t>
      </w:r>
    </w:p>
    <w:p w14:paraId="5FFECA1A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4C9C393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проекта в режиме редактирования</w:t>
      </w:r>
    </w:p>
    <w:p w14:paraId="204AB5F0" w14:textId="77777777"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56B65971" w14:textId="77777777" w:rsidR="00C64780" w:rsidRDefault="00C64780" w:rsidP="00C6478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</w:p>
    <w:p w14:paraId="2BD421D2" w14:textId="38C41DC1" w:rsidR="00C64780" w:rsidRPr="00383A20" w:rsidRDefault="00C64780" w:rsidP="00C6478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83A2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Вопросы:</w:t>
      </w:r>
    </w:p>
    <w:p w14:paraId="04224671" w14:textId="77777777" w:rsidR="00C64780" w:rsidRDefault="00C64780" w:rsidP="00497399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Является ли список редактируемым?</w:t>
      </w:r>
    </w:p>
    <w:p w14:paraId="31F505AA" w14:textId="77777777" w:rsidR="00C64780" w:rsidRPr="00345D2C" w:rsidRDefault="00C64780" w:rsidP="00C64780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список доступен в режиме просмотра без возможности редактирования</w:t>
      </w:r>
    </w:p>
    <w:p w14:paraId="1FE70F78" w14:textId="77777777" w:rsidR="00C64780" w:rsidRDefault="00C64780" w:rsidP="00497399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 сортир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уется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спис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ок? Можно ли настроить сортировку?</w:t>
      </w:r>
    </w:p>
    <w:p w14:paraId="7E4937B8" w14:textId="540F79AB" w:rsidR="00C64780" w:rsidRPr="006478EA" w:rsidRDefault="00C64780" w:rsidP="00C64780">
      <w:pPr>
        <w:pStyle w:val="a6"/>
        <w:spacing w:after="160" w:line="254" w:lineRule="auto"/>
        <w:ind w:left="245" w:firstLine="463"/>
        <w:rPr>
          <w:ins w:id="0" w:author="Comparison" w:date="2023-08-31T11:32:00Z"/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с</w:t>
      </w:r>
      <w:r w:rsidRPr="006478E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ортировка по полю «Идентификатор»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без возможности настройки фильтра</w:t>
      </w:r>
    </w:p>
    <w:p w14:paraId="59EB98D6" w14:textId="77777777" w:rsidR="00C64780" w:rsidRPr="003038EB" w:rsidRDefault="00C64780" w:rsidP="00C64780">
      <w:pPr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</w:p>
    <w:p w14:paraId="3E53217C" w14:textId="77777777" w:rsidR="00C64780" w:rsidRDefault="00C64780" w:rsidP="00497399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Доступна ли фильтрация данных? Если да, то по каким признакам?</w:t>
      </w:r>
    </w:p>
    <w:p w14:paraId="1638606D" w14:textId="77777777" w:rsidR="00C64780" w:rsidRPr="00345D2C" w:rsidRDefault="00C64780" w:rsidP="00C64780">
      <w:pPr>
        <w:spacing w:after="0" w:line="240" w:lineRule="auto"/>
        <w:ind w:left="708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 xml:space="preserve">ESV: </w:t>
      </w: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фильтрация отсутствует</w:t>
      </w:r>
    </w:p>
    <w:p w14:paraId="0BD7E8ED" w14:textId="77777777" w:rsidR="00C64780" w:rsidRDefault="00C64780" w:rsidP="00497399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Форма ввода в режиме редактирования такая же, как форма ввода в режиме добавления, только с изначально заполненными полями?</w:t>
      </w:r>
    </w:p>
    <w:p w14:paraId="750F8FD4" w14:textId="77777777" w:rsidR="00C64780" w:rsidRPr="00345D2C" w:rsidRDefault="00C64780" w:rsidP="00C64780">
      <w:pPr>
        <w:spacing w:after="0" w:line="240" w:lineRule="auto"/>
        <w:ind w:left="708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 xml:space="preserve">ESV: </w:t>
      </w: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да</w:t>
      </w:r>
    </w:p>
    <w:p w14:paraId="710DC002" w14:textId="77777777" w:rsidR="00C64780" w:rsidRDefault="00C64780" w:rsidP="00497399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Что должно произойти, если удалить проект, у которого есть связанные задачи?</w:t>
      </w:r>
    </w:p>
    <w:p w14:paraId="378C00A4" w14:textId="77777777" w:rsidR="00C64780" w:rsidRPr="006478EA" w:rsidRDefault="00C64780" w:rsidP="00C64780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6478EA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6478E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связанные задачи удаляются с проектом</w:t>
      </w:r>
      <w:r w:rsidRPr="006478E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</w:p>
    <w:p w14:paraId="11016D6C" w14:textId="77777777" w:rsidR="00C64780" w:rsidRDefault="00C64780" w:rsidP="00497399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Предусмотрено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ли 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уведомле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ние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 потере данных при удалении?</w:t>
      </w:r>
    </w:p>
    <w:p w14:paraId="7ECF738A" w14:textId="77777777" w:rsidR="00C64780" w:rsidRPr="00345D2C" w:rsidRDefault="00C64780" w:rsidP="00C64780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6478E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не предусмотрено</w:t>
      </w:r>
    </w:p>
    <w:p w14:paraId="779074E2" w14:textId="77777777" w:rsidR="00C64780" w:rsidRDefault="00C64780" w:rsidP="00497399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Есть ли возможность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отображать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на форме 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общее количество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проектов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7BE0F6C3" w14:textId="77777777" w:rsidR="00C64780" w:rsidRPr="00345D2C" w:rsidRDefault="00C64780" w:rsidP="00C64780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6478E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не предусмотрено</w:t>
      </w:r>
    </w:p>
    <w:p w14:paraId="00679001" w14:textId="77777777" w:rsidR="00C64780" w:rsidRDefault="00C64780" w:rsidP="00497399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Есть ли ограничение по количеству проектов?</w:t>
      </w:r>
    </w:p>
    <w:p w14:paraId="200C1EE7" w14:textId="77777777" w:rsidR="00C64780" w:rsidRPr="00F452D0" w:rsidRDefault="00C64780" w:rsidP="00C64780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F452D0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ограничено возможностями БД, вручную проверять не требуется</w:t>
      </w:r>
    </w:p>
    <w:p w14:paraId="0C0A41AA" w14:textId="77777777" w:rsidR="00C64780" w:rsidRDefault="00C64780" w:rsidP="00497399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Предусмотрена ли пагинация?</w:t>
      </w:r>
    </w:p>
    <w:p w14:paraId="0085CC09" w14:textId="77777777" w:rsidR="00C64780" w:rsidRPr="00F72B31" w:rsidRDefault="00C64780" w:rsidP="00C64780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 xml:space="preserve">ESV: 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пагинация отсутствует</w:t>
      </w:r>
    </w:p>
    <w:p w14:paraId="27F12E5E" w14:textId="77777777" w:rsidR="00C64780" w:rsidRDefault="00C64780" w:rsidP="00497399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Предусмотрено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дополнительное подтверждение перед удалением проекта?</w:t>
      </w:r>
    </w:p>
    <w:p w14:paraId="6A8C8F5C" w14:textId="77777777" w:rsidR="00C64780" w:rsidRPr="003038EB" w:rsidRDefault="00C64780" w:rsidP="00C64780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038E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ESV: не предусмотрено</w:t>
      </w:r>
    </w:p>
    <w:p w14:paraId="2D649F24" w14:textId="77777777" w:rsidR="00C64780" w:rsidRDefault="00C64780" w:rsidP="00497399">
      <w:pPr>
        <w:pStyle w:val="a6"/>
        <w:numPr>
          <w:ilvl w:val="0"/>
          <w:numId w:val="9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Можно ли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восстанов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ить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данны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 случае их случайного удаления?</w:t>
      </w:r>
    </w:p>
    <w:p w14:paraId="0839FAA7" w14:textId="77777777" w:rsidR="00C64780" w:rsidRDefault="00C64780" w:rsidP="00C64780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038E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ESV: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отсутствует возможность восстановления данных после удаления</w:t>
      </w:r>
    </w:p>
    <w:p w14:paraId="42B63C4F" w14:textId="78852479" w:rsidR="003C10DC" w:rsidRDefault="003C10DC" w:rsidP="003C10DC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bookmarkStart w:id="1" w:name="_Hlk153137053"/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заголовок формы – «Список проектов»</w:t>
      </w:r>
      <w:r w:rsidR="00AD3AB8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.</w:t>
      </w:r>
    </w:p>
    <w:p w14:paraId="26B24CE3" w14:textId="1E53FD87" w:rsidR="006571C7" w:rsidRDefault="006571C7" w:rsidP="003C10DC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Уточнено: отображается сообщение «</w:t>
      </w:r>
      <w:r w:rsidRPr="006571C7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Нет ни одной записи.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Pr="006571C7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при отсутствии записей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в форме.</w:t>
      </w:r>
    </w:p>
    <w:p w14:paraId="6EA417A9" w14:textId="40EAEA7C" w:rsidR="003C10DC" w:rsidRDefault="00104F85" w:rsidP="003C10DC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bookmarkStart w:id="2" w:name="_Hlk153361397"/>
      <w:bookmarkEnd w:id="1"/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="003C10DC"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</w:t>
      </w:r>
      <w:r w:rsidR="003C10DC"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="003C10DC"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«Добавить»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3C94DF93" w14:textId="55374A23" w:rsidR="00104F85" w:rsidRDefault="00104F85" w:rsidP="00104F85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Изменить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3651D9FA" w14:textId="5A114DAC" w:rsidR="00104F85" w:rsidRDefault="00104F85" w:rsidP="00104F85">
      <w:pPr>
        <w:pStyle w:val="a6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Удалить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bookmarkEnd w:id="2"/>
    <w:p w14:paraId="6F811CBF" w14:textId="77777777" w:rsidR="003D470B" w:rsidRPr="003C10DC" w:rsidRDefault="003D470B" w:rsidP="003D470B">
      <w:p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</w:p>
    <w:p w14:paraId="6D32874F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14:paraId="467DDAB5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653C391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5266A09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14:paraId="462C738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32593A1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24157C3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674AFBE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14:paraId="42ADE5E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24593F09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0ED402A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задачи в режиме добавления</w:t>
      </w:r>
    </w:p>
    <w:p w14:paraId="7675A377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1A0D094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задачи в режиме редактирования</w:t>
      </w:r>
    </w:p>
    <w:p w14:paraId="012A1582" w14:textId="77777777"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58728EF3" w14:textId="77777777" w:rsidR="008A0913" w:rsidRDefault="008A0913" w:rsidP="008A091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</w:p>
    <w:p w14:paraId="01C468AA" w14:textId="77777777" w:rsidR="0001694D" w:rsidRPr="00383A20" w:rsidRDefault="0001694D" w:rsidP="0001694D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83A2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Вопросы:</w:t>
      </w:r>
    </w:p>
    <w:p w14:paraId="66EFE619" w14:textId="77777777" w:rsidR="0001694D" w:rsidRDefault="0001694D" w:rsidP="0001694D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Является ли список редактируемым?</w:t>
      </w:r>
    </w:p>
    <w:p w14:paraId="1C5B2A99" w14:textId="5C7BF597" w:rsidR="0001694D" w:rsidRPr="006478EA" w:rsidRDefault="0001694D" w:rsidP="0001694D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</w:t>
      </w:r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комменатрий</w:t>
      </w:r>
      <w:proofErr w:type="spellEnd"/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п.2.2</w:t>
      </w:r>
    </w:p>
    <w:p w14:paraId="707DEE12" w14:textId="77777777" w:rsidR="0001694D" w:rsidRDefault="0001694D" w:rsidP="0001694D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 сортир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уется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спис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ок? Можно ли настроить сортировку?</w:t>
      </w:r>
    </w:p>
    <w:p w14:paraId="2A23151D" w14:textId="3EB40A11" w:rsidR="0001694D" w:rsidRPr="006478EA" w:rsidRDefault="0001694D" w:rsidP="0001694D">
      <w:pPr>
        <w:pStyle w:val="a6"/>
        <w:spacing w:after="160" w:line="254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6478E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</w:t>
      </w:r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комменатрий</w:t>
      </w:r>
      <w:proofErr w:type="spellEnd"/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п.2.3</w:t>
      </w:r>
    </w:p>
    <w:p w14:paraId="1EEDB4A8" w14:textId="77777777" w:rsidR="0001694D" w:rsidRDefault="0001694D" w:rsidP="0001694D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Доступна ли фильтрация данных? Если да, то по каким признакам?</w:t>
      </w:r>
    </w:p>
    <w:p w14:paraId="20385093" w14:textId="12BC4B6A" w:rsidR="0001694D" w:rsidRPr="0015533A" w:rsidRDefault="0001694D" w:rsidP="0001694D">
      <w:pPr>
        <w:pStyle w:val="a6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</w:t>
      </w:r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комменатрий</w:t>
      </w:r>
      <w:proofErr w:type="spellEnd"/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п.2.4</w:t>
      </w:r>
    </w:p>
    <w:p w14:paraId="2B77CC14" w14:textId="77777777" w:rsidR="0001694D" w:rsidRDefault="0001694D" w:rsidP="0001694D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Форма ввода в режиме редактирования такая же, как форма ввода в режиме добавления, только с изначально заполненными полями?</w:t>
      </w:r>
    </w:p>
    <w:p w14:paraId="2DDCE958" w14:textId="77777777" w:rsidR="0001694D" w:rsidRPr="009007B3" w:rsidRDefault="0001694D" w:rsidP="0001694D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9007B3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 xml:space="preserve">ESV: </w:t>
      </w:r>
      <w:r w:rsidRPr="009007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да</w:t>
      </w:r>
    </w:p>
    <w:p w14:paraId="0EF092CA" w14:textId="77777777" w:rsidR="0001694D" w:rsidRDefault="0001694D" w:rsidP="0001694D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Есть ли возможность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отображать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на форме 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общее количество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задач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3E3BFD3D" w14:textId="77777777" w:rsidR="0001694D" w:rsidRPr="009007B3" w:rsidRDefault="0001694D" w:rsidP="0001694D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6478E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не предусмотрено</w:t>
      </w:r>
    </w:p>
    <w:p w14:paraId="1E6EED4C" w14:textId="77777777" w:rsidR="0001694D" w:rsidRDefault="0001694D" w:rsidP="0001694D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Есть ли ограничение по количеству задач?</w:t>
      </w:r>
    </w:p>
    <w:p w14:paraId="209231D0" w14:textId="77777777" w:rsidR="0001694D" w:rsidRPr="009007B3" w:rsidRDefault="0001694D" w:rsidP="0001694D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9007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ограничено возможностями БД, вручную проверять не требуется</w:t>
      </w:r>
    </w:p>
    <w:p w14:paraId="238DAAB1" w14:textId="77777777" w:rsidR="0001694D" w:rsidRDefault="0001694D" w:rsidP="0001694D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Предусмотрена ли пагинация?</w:t>
      </w:r>
    </w:p>
    <w:p w14:paraId="0CDA0FA3" w14:textId="77777777" w:rsidR="0001694D" w:rsidRPr="009007B3" w:rsidRDefault="0001694D" w:rsidP="0001694D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 xml:space="preserve">ESV: 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пагинация отсутствует</w:t>
      </w:r>
    </w:p>
    <w:p w14:paraId="249690B2" w14:textId="77777777" w:rsidR="0001694D" w:rsidRDefault="0001694D" w:rsidP="0001694D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Предусмотрено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дополнительное подтверждение перед удалением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задачи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3F39C425" w14:textId="77777777" w:rsidR="0001694D" w:rsidRPr="009007B3" w:rsidRDefault="0001694D" w:rsidP="0001694D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038E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ESV: не предусмотрено</w:t>
      </w:r>
    </w:p>
    <w:p w14:paraId="2626A439" w14:textId="77777777" w:rsidR="0001694D" w:rsidRDefault="0001694D" w:rsidP="0001694D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lastRenderedPageBreak/>
        <w:t>Должно ли быть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уведомлен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ие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 потере данных при удалении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(например, в записи связанного проекта удалится данная задача)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3376DDF3" w14:textId="77777777" w:rsidR="0001694D" w:rsidRPr="009007B3" w:rsidRDefault="0001694D" w:rsidP="0001694D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038E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ESV: не предусмотрено</w:t>
      </w:r>
    </w:p>
    <w:p w14:paraId="1B86161C" w14:textId="77777777" w:rsidR="0001694D" w:rsidRDefault="0001694D" w:rsidP="0001694D">
      <w:pPr>
        <w:pStyle w:val="a6"/>
        <w:numPr>
          <w:ilvl w:val="0"/>
          <w:numId w:val="10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Можно ли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восстанов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ить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данны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 случае их случайного удаления?</w:t>
      </w:r>
    </w:p>
    <w:p w14:paraId="0E92AC6F" w14:textId="768305E5" w:rsidR="008A0913" w:rsidRDefault="0001694D" w:rsidP="0001694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01694D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ESV: отсутствует возможность восстановления данных после удаления</w:t>
      </w:r>
    </w:p>
    <w:p w14:paraId="4BEFEB21" w14:textId="26D52A9F" w:rsidR="003C10DC" w:rsidRDefault="003C10DC" w:rsidP="003C10DC">
      <w:pPr>
        <w:pStyle w:val="a6"/>
        <w:numPr>
          <w:ilvl w:val="0"/>
          <w:numId w:val="10"/>
        </w:numP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заголовок формы – «Список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задач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="00AD3AB8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.</w:t>
      </w:r>
    </w:p>
    <w:p w14:paraId="3F023C7A" w14:textId="77777777" w:rsidR="006571C7" w:rsidRDefault="006571C7" w:rsidP="006571C7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Уточнено: отображается сообщение «</w:t>
      </w:r>
      <w:r w:rsidRPr="006571C7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Нет ни одной записи.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Pr="006571C7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при отсутствии записей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в форме.</w:t>
      </w:r>
    </w:p>
    <w:p w14:paraId="1BB217F5" w14:textId="77777777" w:rsidR="00104F85" w:rsidRDefault="00104F85" w:rsidP="00104F85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«Добавить»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1A4DD13F" w14:textId="77777777" w:rsidR="00104F85" w:rsidRDefault="00104F85" w:rsidP="00104F85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Изменить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36611D0D" w14:textId="77777777" w:rsidR="00104F85" w:rsidRDefault="00104F85" w:rsidP="00104F85">
      <w:pPr>
        <w:pStyle w:val="a6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Удалить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54D15379" w14:textId="77777777" w:rsidR="003C10DC" w:rsidRPr="003C10DC" w:rsidRDefault="003C10DC" w:rsidP="003C10DC">
      <w:pPr>
        <w:pStyle w:val="a6"/>
        <w:spacing w:after="10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</w:p>
    <w:p w14:paraId="4687C37D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14:paraId="61637324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3F45247D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5A95A54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39F274C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2576C3E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5846EF1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344FA564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6E88CB3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сотрудника в режиме добавления</w:t>
      </w:r>
    </w:p>
    <w:p w14:paraId="10E8C750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4D3302B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сотрудника в режиме редактирования</w:t>
      </w:r>
    </w:p>
    <w:p w14:paraId="38FCA264" w14:textId="77777777"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21811893" w14:textId="77777777" w:rsidR="00777550" w:rsidRDefault="00777550" w:rsidP="0077755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</w:p>
    <w:p w14:paraId="3FE2976B" w14:textId="77777777" w:rsidR="00367581" w:rsidRPr="00383A20" w:rsidRDefault="00367581" w:rsidP="003675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83A2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Вопросы:</w:t>
      </w:r>
    </w:p>
    <w:p w14:paraId="72D7B949" w14:textId="77777777" w:rsidR="00367581" w:rsidRDefault="00367581" w:rsidP="00367581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Является ли список редактируемым?</w:t>
      </w:r>
    </w:p>
    <w:p w14:paraId="58EC286B" w14:textId="727D291E" w:rsidR="00367581" w:rsidRPr="004135BB" w:rsidRDefault="00367581" w:rsidP="00367581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</w:t>
      </w:r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коментарий</w:t>
      </w:r>
      <w:proofErr w:type="spellEnd"/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п.2.2</w:t>
      </w:r>
    </w:p>
    <w:p w14:paraId="76D7774C" w14:textId="77777777" w:rsidR="00367581" w:rsidRDefault="00367581" w:rsidP="00367581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 сортир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уется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спис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ок? Можно ли настроить сортировку?</w:t>
      </w:r>
    </w:p>
    <w:p w14:paraId="43088410" w14:textId="5B42E9C9" w:rsidR="00367581" w:rsidRPr="004135BB" w:rsidRDefault="00367581" w:rsidP="00367581">
      <w:pPr>
        <w:pStyle w:val="a6"/>
        <w:spacing w:after="160" w:line="254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6478E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</w:t>
      </w:r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комменатрий</w:t>
      </w:r>
      <w:proofErr w:type="spellEnd"/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п.2.3</w:t>
      </w:r>
    </w:p>
    <w:p w14:paraId="38BF318E" w14:textId="77777777" w:rsidR="00367581" w:rsidRDefault="00367581" w:rsidP="00367581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Доступна ли фильтрация данных? Если да, то по каким признакам?</w:t>
      </w:r>
    </w:p>
    <w:p w14:paraId="19DCE2F7" w14:textId="62404158" w:rsidR="00367581" w:rsidRPr="004135BB" w:rsidRDefault="00367581" w:rsidP="00367581">
      <w:pPr>
        <w:pStyle w:val="a6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</w:t>
      </w:r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коменатрий</w:t>
      </w:r>
      <w:proofErr w:type="spellEnd"/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п.2.4</w:t>
      </w:r>
    </w:p>
    <w:p w14:paraId="49FBD10E" w14:textId="77777777" w:rsidR="00367581" w:rsidRDefault="00367581" w:rsidP="00367581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Форма ввода в режиме редактирования такая же, как форма ввода в режиме добавления, только с изначально заполненными полями?</w:t>
      </w:r>
    </w:p>
    <w:p w14:paraId="5C8FF02F" w14:textId="77777777" w:rsidR="00367581" w:rsidRPr="004135BB" w:rsidRDefault="00367581" w:rsidP="00367581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9007B3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 xml:space="preserve">ESV: </w:t>
      </w:r>
      <w:r w:rsidRPr="009007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да</w:t>
      </w:r>
    </w:p>
    <w:p w14:paraId="18FE1CB5" w14:textId="77777777" w:rsidR="00367581" w:rsidRDefault="00367581" w:rsidP="00367581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Есть ли возможность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отображать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на форме 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общее количество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сотрудников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67A0193A" w14:textId="77777777" w:rsidR="00367581" w:rsidRPr="004135BB" w:rsidRDefault="00367581" w:rsidP="00367581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6478E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не предусмотрено</w:t>
      </w:r>
    </w:p>
    <w:p w14:paraId="03F4BF3C" w14:textId="77777777" w:rsidR="00367581" w:rsidRDefault="00367581" w:rsidP="00367581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Предусмотрена ли пагинация?</w:t>
      </w:r>
    </w:p>
    <w:p w14:paraId="5F590942" w14:textId="77777777" w:rsidR="00367581" w:rsidRPr="004135BB" w:rsidRDefault="00367581" w:rsidP="00367581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 xml:space="preserve">ESV: 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пагинация отсутствует</w:t>
      </w:r>
    </w:p>
    <w:p w14:paraId="75C5061C" w14:textId="77777777" w:rsidR="00367581" w:rsidRDefault="00367581" w:rsidP="00367581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Есть ли ограничение по количеству сотрудников?</w:t>
      </w:r>
    </w:p>
    <w:p w14:paraId="228857E9" w14:textId="77777777" w:rsidR="00367581" w:rsidRPr="00BC15C9" w:rsidRDefault="00367581" w:rsidP="00367581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9007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ограничено возможностями БД, вручную проверять не требуется</w:t>
      </w:r>
    </w:p>
    <w:p w14:paraId="63A1434F" w14:textId="77777777" w:rsidR="00367581" w:rsidRDefault="00367581" w:rsidP="00367581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Предусмотрено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дополнительное подтверждение перед удалением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сотрудника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3CA01A59" w14:textId="77777777" w:rsidR="00367581" w:rsidRPr="00BC15C9" w:rsidRDefault="00367581" w:rsidP="00367581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038E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ESV: не предусмотрено</w:t>
      </w:r>
    </w:p>
    <w:p w14:paraId="651F8A58" w14:textId="77777777" w:rsidR="00367581" w:rsidRDefault="00367581" w:rsidP="00367581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Должно ли быть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уведомлен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ие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 потере данных при удалении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(например, в записи связанной задачи удалится исполнитель)</w:t>
      </w:r>
      <w:r w:rsidRPr="007501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060B2CC9" w14:textId="77777777" w:rsidR="00367581" w:rsidRPr="00BC15C9" w:rsidRDefault="00367581" w:rsidP="00367581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038E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ESV: не предусмотрено</w:t>
      </w:r>
    </w:p>
    <w:p w14:paraId="75C1D430" w14:textId="77777777" w:rsidR="00367581" w:rsidRDefault="00367581" w:rsidP="00367581">
      <w:pPr>
        <w:pStyle w:val="a6"/>
        <w:numPr>
          <w:ilvl w:val="0"/>
          <w:numId w:val="15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Можно ли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восстанов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ить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данны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 случае их случайного удаления?</w:t>
      </w:r>
    </w:p>
    <w:p w14:paraId="27F625FB" w14:textId="77777777" w:rsidR="00367581" w:rsidRDefault="00367581" w:rsidP="00367581">
      <w:pPr>
        <w:pStyle w:val="a6"/>
        <w:spacing w:after="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038E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ESV: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не предусмотрено</w:t>
      </w:r>
    </w:p>
    <w:p w14:paraId="6FE222D3" w14:textId="3221C5B8" w:rsidR="00FB1ADF" w:rsidRDefault="00FB1ADF" w:rsidP="00FB1ADF">
      <w:pPr>
        <w:pStyle w:val="a6"/>
        <w:numPr>
          <w:ilvl w:val="0"/>
          <w:numId w:val="15"/>
        </w:numPr>
        <w:spacing w:after="100" w:line="240" w:lineRule="auto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Что произойдет в случае удаления сотрудника, который является исполнителем в связанной задаче</w:t>
      </w:r>
      <w:r w:rsidRPr="00606A93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?</w:t>
      </w:r>
      <w:r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 xml:space="preserve"> (Останется пустое значение в поле «Исполнитель» в форме «Список задач»?)</w:t>
      </w:r>
    </w:p>
    <w:p w14:paraId="54AB01F4" w14:textId="0F828A91" w:rsidR="00114CA9" w:rsidRDefault="00114CA9" w:rsidP="00114CA9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038E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ESV:</w:t>
      </w:r>
      <w:r w:rsidR="00D04D6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отображается пустое значение в поле «Исполнитель»</w:t>
      </w:r>
    </w:p>
    <w:p w14:paraId="198114A3" w14:textId="5AD0E88E" w:rsidR="003C10DC" w:rsidRDefault="003C10DC" w:rsidP="003C10DC">
      <w:pPr>
        <w:pStyle w:val="a6"/>
        <w:numPr>
          <w:ilvl w:val="0"/>
          <w:numId w:val="15"/>
        </w:numP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Уточнен заголовок формы – «Список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сотрудников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="00AD3AB8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.</w:t>
      </w:r>
    </w:p>
    <w:p w14:paraId="1BA8EE4B" w14:textId="77777777" w:rsidR="006571C7" w:rsidRDefault="006571C7" w:rsidP="006571C7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Уточнено: отображается сообщение «</w:t>
      </w:r>
      <w:r w:rsidRPr="006571C7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Нет ни одной записи.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Pr="006571C7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при отсутствии записей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в форме.</w:t>
      </w:r>
    </w:p>
    <w:p w14:paraId="46A45A48" w14:textId="77777777" w:rsidR="00104F85" w:rsidRDefault="00104F85" w:rsidP="00104F85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«Добавить»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2A285ED7" w14:textId="77777777" w:rsidR="00104F85" w:rsidRDefault="00104F85" w:rsidP="00104F85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Изменить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69CB1A0C" w14:textId="77777777" w:rsidR="00104F85" w:rsidRDefault="00104F85" w:rsidP="00104F85">
      <w:pPr>
        <w:pStyle w:val="a6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Удалить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01A88687" w14:textId="77777777" w:rsidR="008A0913" w:rsidRPr="001A344E" w:rsidRDefault="008A0913" w:rsidP="008A091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4EEEA3BA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ввода проекта</w:t>
      </w:r>
    </w:p>
    <w:p w14:paraId="340C08C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4CB8F3C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6E6D42C7" w14:textId="0BB6E0B3" w:rsidR="001A344E" w:rsidRPr="00DB0AF6" w:rsidRDefault="001A344E" w:rsidP="00DB0AF6">
      <w:pPr>
        <w:numPr>
          <w:ilvl w:val="2"/>
          <w:numId w:val="3"/>
        </w:numPr>
        <w:spacing w:after="0" w:line="240" w:lineRule="auto"/>
        <w:ind w:left="113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r w:rsidR="00DB0A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DB0AF6" w:rsidRPr="00DB0AF6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(обязательное, допустимое количество символов от 5 до 50, допустимые символы: A-</w:t>
      </w:r>
      <w:proofErr w:type="gramStart"/>
      <w:r w:rsidR="00DB0AF6" w:rsidRPr="00DB0AF6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="00DB0AF6" w:rsidRPr="00DB0AF6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 , а-я , 0-9 , _ , - , пробел)</w:t>
      </w:r>
    </w:p>
    <w:p w14:paraId="70A7C78C" w14:textId="3045AD54" w:rsidR="001A344E" w:rsidRPr="00DB0AF6" w:rsidRDefault="001A344E" w:rsidP="00DB0AF6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  <w:r w:rsidR="00DB0A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DB0AF6" w:rsidRPr="00DB0AF6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</w:t>
      </w:r>
      <w:proofErr w:type="gramStart"/>
      <w:r w:rsidR="00DB0AF6" w:rsidRPr="00DB0AF6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="00DB0AF6" w:rsidRPr="00DB0AF6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А-Я, а-я , 0-9 , _ , - , пробел)</w:t>
      </w:r>
    </w:p>
    <w:p w14:paraId="6F9F3E6B" w14:textId="24E5015C" w:rsidR="001A344E" w:rsidRPr="003F01DA" w:rsidRDefault="001A344E" w:rsidP="003F01D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F01DA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3F01DA" w:rsidRPr="003F01D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(обязательное, допустимое количество символов от 10 до 255, допустимые символы: A-</w:t>
      </w:r>
      <w:proofErr w:type="gramStart"/>
      <w:r w:rsidR="003F01DA" w:rsidRPr="003F01D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="003F01DA" w:rsidRPr="003F01D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 , а-я , 0-9 , _ , - , ! , ? , запятая , точка , пробел)</w:t>
      </w:r>
    </w:p>
    <w:p w14:paraId="4B2A72C0" w14:textId="51ED5308" w:rsidR="001A344E" w:rsidRPr="001A344E" w:rsidRDefault="00C8082A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</w:t>
      </w:r>
      <w:r w:rsidR="001A344E"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14:paraId="36810E89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10176EFF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6E09DC37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0B5210EF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66606A7A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1BE1B95E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14:paraId="3D9105F8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7F9EC51F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08FD21CA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задачи в режиме добавления (</w:t>
      </w:r>
      <w:bookmarkStart w:id="3" w:name="_Hlk152160031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поле ввода проекта установлено равным текущему проекту </w:t>
      </w:r>
      <w:bookmarkEnd w:id="3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 недоступно для редактирования)</w:t>
      </w:r>
    </w:p>
    <w:p w14:paraId="7205E8AB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67BBE15A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задачи в режиме редактирования</w:t>
      </w:r>
    </w:p>
    <w:p w14:paraId="2DC13601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684184F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34964E25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0540C28D" w14:textId="77777777"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16A6A8AC" w14:textId="77777777" w:rsidR="008A0913" w:rsidRDefault="008A0913" w:rsidP="008A091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2035A705" w14:textId="77777777" w:rsidR="00007FE9" w:rsidRPr="00383A20" w:rsidRDefault="00007FE9" w:rsidP="00007FE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83A2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Вопросы:</w:t>
      </w:r>
    </w:p>
    <w:p w14:paraId="455535BF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ой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формат идентификатор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а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70FBAC70" w14:textId="77777777" w:rsidR="00007FE9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038E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ESV: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числовой</w:t>
      </w:r>
    </w:p>
    <w:p w14:paraId="02132C8B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62763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Каково максимальное и минимальное количество символов для полей «Название», «Сокращенное название» и «Описание»?</w:t>
      </w:r>
    </w:p>
    <w:p w14:paraId="34A07AAF" w14:textId="77777777" w:rsidR="00007FE9" w:rsidRDefault="00007FE9" w:rsidP="00007FE9">
      <w:pPr>
        <w:pStyle w:val="a6"/>
        <w:rPr>
          <w:rFonts w:ascii="Arial" w:eastAsia="Times New Roman" w:hAnsi="Arial" w:cs="Arial"/>
          <w:i/>
          <w:color w:val="76923C" w:themeColor="accent3" w:themeShade="BF"/>
          <w:sz w:val="20"/>
          <w:szCs w:val="20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ESV: </w:t>
      </w:r>
      <w:r w:rsidRPr="00BC15C9">
        <w:rPr>
          <w:rFonts w:ascii="Arial" w:eastAsia="Times New Roman" w:hAnsi="Arial" w:cs="Arial"/>
          <w:i/>
          <w:color w:val="76923C" w:themeColor="accent3" w:themeShade="BF"/>
          <w:sz w:val="20"/>
          <w:szCs w:val="20"/>
          <w:lang w:eastAsia="ru-RU"/>
        </w:rPr>
        <w:t>необходимо структурировать вопросы, например, для каждого поля отдельно</w:t>
      </w:r>
    </w:p>
    <w:p w14:paraId="0B8F492C" w14:textId="77777777" w:rsidR="00007FE9" w:rsidRPr="00BC15C9" w:rsidRDefault="00007FE9" w:rsidP="00007FE9">
      <w:pPr>
        <w:pStyle w:val="a6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</w:t>
      </w: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Название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»</w:t>
      </w: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допустимое количество символов от 5 до 50</w:t>
      </w:r>
    </w:p>
    <w:p w14:paraId="12F6CCF1" w14:textId="77777777" w:rsidR="00007FE9" w:rsidRDefault="00007FE9" w:rsidP="00007FE9">
      <w:pPr>
        <w:pStyle w:val="a6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</w:t>
      </w: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»</w:t>
      </w: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допустимое количество символов от 2 до 40</w:t>
      </w:r>
    </w:p>
    <w:p w14:paraId="2120F69F" w14:textId="77777777" w:rsidR="00007FE9" w:rsidRPr="00BC15C9" w:rsidRDefault="00007FE9" w:rsidP="00007FE9">
      <w:pPr>
        <w:pStyle w:val="a6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</w:t>
      </w: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Описание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»</w:t>
      </w: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допустимое количество символов от 10 до 255</w:t>
      </w:r>
    </w:p>
    <w:p w14:paraId="08A1E6AA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62763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Возможно ли использование цифр и спецсимволов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при вводе данных в</w:t>
      </w:r>
      <w:r w:rsidRPr="00D62763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пол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я</w:t>
      </w:r>
      <w:r w:rsidRPr="00D62763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«Название», «Сокращенное название» и «Описание»?</w:t>
      </w:r>
    </w:p>
    <w:p w14:paraId="461AC460" w14:textId="77777777" w:rsidR="00007FE9" w:rsidRPr="00BC15C9" w:rsidRDefault="00007FE9" w:rsidP="00007FE9">
      <w:pPr>
        <w:pStyle w:val="a6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bookmarkStart w:id="4" w:name="_Hlk151836421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</w:t>
      </w: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Название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»</w:t>
      </w:r>
      <w:bookmarkEnd w:id="4"/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0-</w:t>
      </w:r>
      <w:proofErr w:type="gramStart"/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9 ,</w:t>
      </w:r>
      <w:proofErr w:type="gramEnd"/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_ , - , пробел</w:t>
      </w:r>
    </w:p>
    <w:p w14:paraId="0BEC6EB2" w14:textId="77777777" w:rsidR="00007FE9" w:rsidRDefault="00007FE9" w:rsidP="00007FE9">
      <w:pPr>
        <w:pStyle w:val="a6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</w:t>
      </w: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»</w:t>
      </w: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0-</w:t>
      </w:r>
      <w:proofErr w:type="gramStart"/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9 ,</w:t>
      </w:r>
      <w:proofErr w:type="gramEnd"/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_ , - , пробел</w:t>
      </w:r>
    </w:p>
    <w:p w14:paraId="085F51A6" w14:textId="77777777" w:rsidR="00007FE9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</w:t>
      </w: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Описание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»</w:t>
      </w: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0-</w:t>
      </w:r>
      <w:proofErr w:type="gramStart"/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9 ,</w:t>
      </w:r>
      <w:proofErr w:type="gramEnd"/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_ , - , ! , ? , запятая , точка , пробел</w:t>
      </w:r>
    </w:p>
    <w:p w14:paraId="4BCBFC82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5D4E9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Могут ли быть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созданы </w:t>
      </w:r>
      <w:r w:rsidRPr="005D4E9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проекты с одинаковыми названиями?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</w:p>
    <w:p w14:paraId="6BA2F1B3" w14:textId="77777777" w:rsidR="00007FE9" w:rsidRPr="008F144C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значение в поле «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Название</w:t>
      </w: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» не является уникальным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допустимо создание множества проектов с одинаковым значением в поле «Название»</w:t>
      </w:r>
    </w:p>
    <w:p w14:paraId="651F3E23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5D4E9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Могут ли быть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созданы </w:t>
      </w:r>
      <w:r w:rsidRPr="005D4E9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проекты с одинаковыми сокращенными названиями?</w:t>
      </w:r>
    </w:p>
    <w:p w14:paraId="7A9FA3F2" w14:textId="77777777" w:rsidR="00007FE9" w:rsidRPr="00DE2790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значение в поле «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Сокращенное название</w:t>
      </w: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» не является уникальным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допустимо создание множества проектов с одинаковым значением в поле «Сокращенное название»</w:t>
      </w:r>
    </w:p>
    <w:p w14:paraId="596175F2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Могут ли в описание проекта вставлены изображения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, 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видео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, файлы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0AF6A8A6" w14:textId="77777777" w:rsidR="00007FE9" w:rsidRPr="00024972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отсутствует возможность вставки изображений, видео, файлов</w:t>
      </w:r>
    </w:p>
    <w:p w14:paraId="33B092B7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Поддерживается ли форматирование текста в описании (например, жирный шрифт,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курсив, выбор шрифта, 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списки)?</w:t>
      </w:r>
    </w:p>
    <w:p w14:paraId="17F948FB" w14:textId="77777777" w:rsidR="00007FE9" w:rsidRPr="00024972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8F144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отсутствует возможность редактирования</w:t>
      </w:r>
    </w:p>
    <w:p w14:paraId="51717822" w14:textId="1948560B" w:rsidR="00007FE9" w:rsidRPr="00D57892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57892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Какие проверки выполняются перед сохранением данных проекта?</w:t>
      </w:r>
      <w:r w:rsidR="00677F66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="00677F66" w:rsidRPr="00677F66">
        <w:rPr>
          <w:rFonts w:ascii="Arial" w:eastAsia="Times New Roman" w:hAnsi="Arial" w:cs="Arial"/>
          <w:i/>
          <w:iCs/>
          <w:color w:val="FF0000"/>
          <w:sz w:val="21"/>
          <w:szCs w:val="21"/>
          <w:lang w:eastAsia="ru-RU"/>
        </w:rPr>
        <w:t>– Вопрос неакт</w:t>
      </w:r>
      <w:r w:rsidR="00677F66">
        <w:rPr>
          <w:rFonts w:ascii="Arial" w:eastAsia="Times New Roman" w:hAnsi="Arial" w:cs="Arial"/>
          <w:i/>
          <w:iCs/>
          <w:color w:val="FF0000"/>
          <w:sz w:val="21"/>
          <w:szCs w:val="21"/>
          <w:lang w:eastAsia="ru-RU"/>
        </w:rPr>
        <w:t>у</w:t>
      </w:r>
      <w:r w:rsidR="00677F66" w:rsidRPr="00677F66">
        <w:rPr>
          <w:rFonts w:ascii="Arial" w:eastAsia="Times New Roman" w:hAnsi="Arial" w:cs="Arial"/>
          <w:i/>
          <w:iCs/>
          <w:color w:val="FF0000"/>
          <w:sz w:val="21"/>
          <w:szCs w:val="21"/>
          <w:lang w:eastAsia="ru-RU"/>
        </w:rPr>
        <w:t>ален</w:t>
      </w:r>
    </w:p>
    <w:p w14:paraId="091A9DFA" w14:textId="77777777" w:rsidR="00007FE9" w:rsidRPr="00D57892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57892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lastRenderedPageBreak/>
        <w:t>ESV</w:t>
      </w:r>
      <w:r w:rsidRPr="00D57892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просьба уточнить вопрос</w:t>
      </w:r>
    </w:p>
    <w:p w14:paraId="5D2B2954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bookmarkStart w:id="5" w:name="_Hlk151673528"/>
      <w:r w:rsidRPr="005D4E9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Какие поля являются обязательными для заполнения, а какие нет?</w:t>
      </w:r>
    </w:p>
    <w:bookmarkEnd w:id="5"/>
    <w:p w14:paraId="5BDD6D7B" w14:textId="77777777" w:rsidR="00007FE9" w:rsidRPr="00CA32E9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57892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D57892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все поля на форме являются обязательными</w:t>
      </w:r>
    </w:p>
    <w:p w14:paraId="58BDEC16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Могут ли сохраниться данны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, если не все обязательные поля заполнены?</w:t>
      </w:r>
    </w:p>
    <w:p w14:paraId="0916F11F" w14:textId="77777777" w:rsidR="00007FE9" w:rsidRPr="00024972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данные не сохраняются, если не заполнены все обязательные поля</w:t>
      </w:r>
    </w:p>
    <w:p w14:paraId="502CDFAB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Что происходит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, когда пользователь случайно закрывает форму ввода без сохранения?</w:t>
      </w:r>
    </w:p>
    <w:p w14:paraId="648D7FCE" w14:textId="77777777" w:rsidR="00007FE9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запись не сохраняется</w:t>
      </w:r>
    </w:p>
    <w:p w14:paraId="236CF620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Предусмотрены ли уведомления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об ошибках в данных при попытке сохранения?</w:t>
      </w:r>
    </w:p>
    <w:p w14:paraId="262AFFDF" w14:textId="77777777" w:rsidR="00007FE9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да, отображается сообщение об ошибке, текст должен соответствовать ситуации</w:t>
      </w:r>
    </w:p>
    <w:p w14:paraId="5AA6C41C" w14:textId="585B018C" w:rsidR="00007FE9" w:rsidRPr="00CA32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CA32E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 происходит переход при сохранении и отмене между формой ввода проекта и формой "Список проектов"?</w:t>
      </w:r>
      <w:r w:rsidR="00677F66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="00677F66" w:rsidRPr="00677F66">
        <w:rPr>
          <w:rFonts w:ascii="Arial" w:eastAsia="Times New Roman" w:hAnsi="Arial" w:cs="Arial"/>
          <w:i/>
          <w:iCs/>
          <w:color w:val="FF0000"/>
          <w:sz w:val="21"/>
          <w:szCs w:val="21"/>
          <w:lang w:eastAsia="ru-RU"/>
        </w:rPr>
        <w:t>– Вопрос неактуален</w:t>
      </w:r>
    </w:p>
    <w:p w14:paraId="4ABE458E" w14:textId="77777777" w:rsidR="00007FE9" w:rsidRPr="00983509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u w:val="single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просьба уточнить вопрос</w:t>
      </w:r>
    </w:p>
    <w:p w14:paraId="007F3B32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Какие данные сохраняются, если пользователь переключается между формами без сохранения данных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проекта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2C0EA224" w14:textId="77777777" w:rsidR="00007FE9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данные не сохраняются</w:t>
      </w:r>
    </w:p>
    <w:p w14:paraId="486F02AA" w14:textId="77777777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Предусмотрено ли уведомление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 завершении успешного сохранения данных </w:t>
      </w:r>
    </w:p>
    <w:p w14:paraId="65C612F4" w14:textId="77777777" w:rsidR="00007FE9" w:rsidRPr="007933AF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не предусмотрено</w:t>
      </w:r>
    </w:p>
    <w:p w14:paraId="7AD1FF0B" w14:textId="77777777" w:rsidR="00007FE9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или об ошибке при сохранении?</w:t>
      </w:r>
    </w:p>
    <w:p w14:paraId="6532321E" w14:textId="28D6EA8B" w:rsidR="00007FE9" w:rsidRDefault="00007FE9" w:rsidP="00007FE9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</w:t>
      </w:r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комментарий</w:t>
      </w:r>
      <w:proofErr w:type="spellEnd"/>
      <w:proofErr w:type="gramEnd"/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п.5.12</w:t>
      </w:r>
    </w:p>
    <w:p w14:paraId="51B9A31B" w14:textId="6E012138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F452D0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Какие символы являются допустимыми в поле «Название»?</w:t>
      </w:r>
    </w:p>
    <w:p w14:paraId="3C64540F" w14:textId="4F05354A" w:rsidR="005E5BB3" w:rsidRPr="005E5BB3" w:rsidRDefault="005E5BB3" w:rsidP="005E5BB3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допустимые алфавиты: </w:t>
      </w:r>
      <w:r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A-</w:t>
      </w:r>
      <w:proofErr w:type="gramStart"/>
      <w:r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 , а-я</w:t>
      </w:r>
      <w:r w:rsidR="007E0148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</w:p>
    <w:p w14:paraId="59B32676" w14:textId="230BB692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1546DF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Какие символы являются допустимыми в поле «Сокращенное название»?</w:t>
      </w:r>
    </w:p>
    <w:p w14:paraId="1367C27A" w14:textId="498510A6" w:rsidR="005E5BB3" w:rsidRPr="005E5BB3" w:rsidRDefault="005E5BB3" w:rsidP="005E5BB3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см. </w:t>
      </w:r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комментарий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п.5.16</w:t>
      </w:r>
    </w:p>
    <w:p w14:paraId="48D76D09" w14:textId="687236D6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1546DF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Какие символы являются допустимыми в поле «Описание»?</w:t>
      </w:r>
    </w:p>
    <w:p w14:paraId="00AE8ED5" w14:textId="43B1B602" w:rsidR="005E5BB3" w:rsidRPr="005E5BB3" w:rsidRDefault="005E5BB3" w:rsidP="005E5BB3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см. </w:t>
      </w:r>
      <w:proofErr w:type="spellStart"/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комменатрий</w:t>
      </w:r>
      <w:proofErr w:type="spellEnd"/>
      <w:r w:rsidR="0046616A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п.5.16</w:t>
      </w:r>
    </w:p>
    <w:p w14:paraId="0B7EC8E4" w14:textId="662DD51C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1546DF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Имеет ли значение регистр в поле «Название»?</w:t>
      </w:r>
    </w:p>
    <w:p w14:paraId="65EE5544" w14:textId="3009358E" w:rsidR="0076789F" w:rsidRPr="00C8522F" w:rsidRDefault="0076789F" w:rsidP="0076789F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Если</w:t>
      </w:r>
      <w:proofErr w:type="gramEnd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вопрос, сохраняется ли регистр, то да. Если вопрос про чувствительность регистра, то см. ответ про уникальность поля</w:t>
      </w:r>
    </w:p>
    <w:p w14:paraId="19ED8568" w14:textId="16C25A25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1546DF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Имеет ли значение регистр в поле «Сокращенное название»?</w:t>
      </w:r>
    </w:p>
    <w:p w14:paraId="39090D64" w14:textId="0D0FAE32" w:rsidR="00C8522F" w:rsidRPr="00C8522F" w:rsidRDefault="00C8522F" w:rsidP="00C8522F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="0076789F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Если</w:t>
      </w:r>
      <w:proofErr w:type="gramEnd"/>
      <w:r w:rsidR="0076789F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вопрос, сохраняется ли регистр, то да. Если вопрос про чувствительность регистра, то см. ответ про уникальность поля</w:t>
      </w:r>
    </w:p>
    <w:p w14:paraId="4823B18F" w14:textId="1C4214E9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1546DF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Имеет ли значение регистр в поле «Описание»?</w:t>
      </w:r>
    </w:p>
    <w:p w14:paraId="2E28E15F" w14:textId="6C585563" w:rsidR="00C8522F" w:rsidRPr="00C8522F" w:rsidRDefault="00C8522F" w:rsidP="00C8522F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="0076789F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Если</w:t>
      </w:r>
      <w:proofErr w:type="gramEnd"/>
      <w:r w:rsidR="0076789F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вопрос, сохраняется ли регистр, то да. Если вопрос про чувствительность регистра, то см. ответ про уникальность поля</w:t>
      </w:r>
    </w:p>
    <w:p w14:paraId="1C5F9F6E" w14:textId="2EFB9E5D" w:rsidR="00007FE9" w:rsidRDefault="00007FE9" w:rsidP="00007FE9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bookmarkStart w:id="6" w:name="_Hlk151928060"/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Какое предусмотрено максимальное и минимальное значение для поля «Идентификатор»?</w:t>
      </w:r>
    </w:p>
    <w:p w14:paraId="05F726DD" w14:textId="27516D31" w:rsidR="005E5BB3" w:rsidRDefault="00C8522F" w:rsidP="005E5BB3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9007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ограничено возможностями БД, вручную проверять не требуется</w:t>
      </w:r>
    </w:p>
    <w:p w14:paraId="33D1D592" w14:textId="3EACCF94" w:rsidR="00FB1ADF" w:rsidRDefault="00FB1ADF" w:rsidP="00FB1ADF">
      <w:pPr>
        <w:pStyle w:val="a6"/>
        <w:numPr>
          <w:ilvl w:val="0"/>
          <w:numId w:val="11"/>
        </w:numPr>
        <w:spacing w:after="100" w:line="240" w:lineRule="auto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533395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Возможно ли сохранить форму ввода в режиме редактирования, если не были внесены изменения? (Будет ли активна команда «Сохранить»?)</w:t>
      </w:r>
    </w:p>
    <w:p w14:paraId="06A426C1" w14:textId="195268F0" w:rsidR="003603C8" w:rsidRPr="00533395" w:rsidRDefault="003603C8" w:rsidP="003603C8">
      <w:pPr>
        <w:pStyle w:val="a6"/>
        <w:spacing w:after="100" w:line="240" w:lineRule="auto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команда «Сохранить» активна всегда</w:t>
      </w:r>
    </w:p>
    <w:bookmarkEnd w:id="6"/>
    <w:p w14:paraId="5FA0E744" w14:textId="77777777" w:rsidR="00FB1ADF" w:rsidRDefault="00FB1ADF" w:rsidP="00007FE9">
      <w:pPr>
        <w:pStyle w:val="a6"/>
        <w:spacing w:after="100" w:line="240" w:lineRule="auto"/>
        <w:ind w:left="0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</w:p>
    <w:p w14:paraId="66101B5B" w14:textId="77777777" w:rsidR="00E26760" w:rsidRDefault="00007FE9" w:rsidP="00007FE9">
      <w:pPr>
        <w:pStyle w:val="a6"/>
        <w:spacing w:after="10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BF70AE">
        <w:rPr>
          <w:rFonts w:ascii="Arial" w:eastAsia="Times New Roman" w:hAnsi="Arial" w:cs="Arial"/>
          <w:i/>
          <w:color w:val="76923C" w:themeColor="accent3" w:themeShade="BF"/>
          <w:sz w:val="20"/>
          <w:szCs w:val="20"/>
          <w:lang w:eastAsia="ru-RU"/>
        </w:rPr>
        <w:t>элементы интерфейса следует называть в соответствии с терминами, указанными в требованиях</w:t>
      </w:r>
      <w:r w:rsidR="0046616A" w:rsidRPr="00BF70AE">
        <w:rPr>
          <w:rFonts w:ascii="Arial" w:eastAsia="Times New Roman" w:hAnsi="Arial" w:cs="Arial"/>
          <w:color w:val="76923C" w:themeColor="accent3" w:themeShade="BF"/>
          <w:sz w:val="20"/>
          <w:szCs w:val="20"/>
          <w:lang w:eastAsia="ru-RU"/>
        </w:rPr>
        <w:t xml:space="preserve"> </w:t>
      </w:r>
    </w:p>
    <w:p w14:paraId="5AB18402" w14:textId="069A0A02" w:rsidR="00007FE9" w:rsidRPr="0060652D" w:rsidRDefault="0046616A" w:rsidP="00007FE9">
      <w:pPr>
        <w:pStyle w:val="a6"/>
        <w:spacing w:after="100" w:line="240" w:lineRule="auto"/>
        <w:ind w:left="708"/>
        <w:rPr>
          <w:rFonts w:ascii="Arial" w:eastAsia="Times New Roman" w:hAnsi="Arial" w:cs="Arial"/>
          <w:b/>
          <w:i/>
          <w:color w:val="76923C" w:themeColor="accent3" w:themeShade="BF"/>
          <w:sz w:val="20"/>
          <w:szCs w:val="20"/>
          <w:u w:val="single"/>
          <w:lang w:eastAsia="ru-RU"/>
        </w:rPr>
      </w:pPr>
      <w:r w:rsidRPr="0060652D">
        <w:rPr>
          <w:rFonts w:ascii="Arial" w:eastAsia="Times New Roman" w:hAnsi="Arial" w:cs="Arial"/>
          <w:color w:val="76923C" w:themeColor="accent3" w:themeShade="BF"/>
          <w:sz w:val="20"/>
          <w:szCs w:val="20"/>
          <w:u w:val="single"/>
          <w:lang w:eastAsia="ru-RU"/>
        </w:rPr>
        <w:t xml:space="preserve">итерация 2: </w:t>
      </w:r>
      <w:r w:rsidR="00BF70AE" w:rsidRPr="0060652D">
        <w:rPr>
          <w:rFonts w:ascii="Arial" w:eastAsia="Times New Roman" w:hAnsi="Arial" w:cs="Arial"/>
          <w:color w:val="76923C" w:themeColor="accent3" w:themeShade="BF"/>
          <w:sz w:val="20"/>
          <w:szCs w:val="20"/>
          <w:u w:val="single"/>
          <w:lang w:eastAsia="ru-RU"/>
        </w:rPr>
        <w:t>просьба исправить название элемента интерфейса</w:t>
      </w:r>
      <w:r w:rsidR="00E26760" w:rsidRPr="0060652D">
        <w:rPr>
          <w:rFonts w:ascii="Arial" w:eastAsia="Times New Roman" w:hAnsi="Arial" w:cs="Arial"/>
          <w:color w:val="76923C" w:themeColor="accent3" w:themeShade="BF"/>
          <w:sz w:val="20"/>
          <w:szCs w:val="20"/>
          <w:u w:val="single"/>
          <w:lang w:eastAsia="ru-RU"/>
        </w:rPr>
        <w:t>, а также удалить неактуальные вопросы, для которых не требуется ответ</w:t>
      </w:r>
    </w:p>
    <w:p w14:paraId="7EEA7134" w14:textId="77777777" w:rsidR="00007FE9" w:rsidRDefault="00007FE9" w:rsidP="00FB1ADF">
      <w:pPr>
        <w:pStyle w:val="a6"/>
        <w:numPr>
          <w:ilvl w:val="1"/>
          <w:numId w:val="20"/>
        </w:numPr>
        <w:ind w:left="709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Можно ли скрыть/раскрыть форму с задачами?</w:t>
      </w:r>
    </w:p>
    <w:p w14:paraId="0305E18A" w14:textId="77777777" w:rsidR="00007FE9" w:rsidRDefault="00007FE9" w:rsidP="00007FE9">
      <w:pPr>
        <w:pStyle w:val="a6"/>
        <w:ind w:left="709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нельзя</w:t>
      </w:r>
    </w:p>
    <w:p w14:paraId="31611287" w14:textId="4DB485BF" w:rsidR="00007FE9" w:rsidRDefault="00007FE9" w:rsidP="00FB1ADF">
      <w:pPr>
        <w:pStyle w:val="a6"/>
        <w:numPr>
          <w:ilvl w:val="1"/>
          <w:numId w:val="20"/>
        </w:numPr>
        <w:ind w:left="709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После изменения </w:t>
      </w:r>
      <w:r w:rsidR="00677F66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связанной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задачи, обновятся ли данная запись в форме «Список задач»?</w:t>
      </w:r>
    </w:p>
    <w:p w14:paraId="74109DFB" w14:textId="77777777" w:rsidR="00007FE9" w:rsidRDefault="00007FE9" w:rsidP="00007FE9">
      <w:pPr>
        <w:pStyle w:val="a6"/>
        <w:ind w:left="709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да</w:t>
      </w:r>
    </w:p>
    <w:p w14:paraId="3C899753" w14:textId="36D30256" w:rsidR="00007FE9" w:rsidRDefault="00007FE9" w:rsidP="00FB1ADF">
      <w:pPr>
        <w:pStyle w:val="a6"/>
        <w:numPr>
          <w:ilvl w:val="1"/>
          <w:numId w:val="20"/>
        </w:numPr>
        <w:ind w:left="709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После удаления</w:t>
      </w:r>
      <w:r w:rsidR="00677F66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связанной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задачи, удалится ли данная запись из формы «Список задач»?</w:t>
      </w:r>
    </w:p>
    <w:p w14:paraId="057F2FC9" w14:textId="77777777" w:rsidR="00007FE9" w:rsidRDefault="00007FE9" w:rsidP="00007FE9">
      <w:pPr>
        <w:pStyle w:val="a6"/>
        <w:ind w:left="709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да</w:t>
      </w:r>
    </w:p>
    <w:p w14:paraId="1C15AE90" w14:textId="77777777" w:rsidR="00007FE9" w:rsidRDefault="00007FE9" w:rsidP="00FB1ADF">
      <w:pPr>
        <w:pStyle w:val="a6"/>
        <w:numPr>
          <w:ilvl w:val="1"/>
          <w:numId w:val="20"/>
        </w:numPr>
        <w:ind w:left="709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31C1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Можно ли восстановить данные в случае их случайного удаления?</w:t>
      </w:r>
    </w:p>
    <w:p w14:paraId="06D681D7" w14:textId="77777777" w:rsidR="00007FE9" w:rsidRDefault="00007FE9" w:rsidP="00007FE9">
      <w:pPr>
        <w:pStyle w:val="a6"/>
        <w:ind w:left="709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отсутствует возможность восстановления</w:t>
      </w:r>
    </w:p>
    <w:p w14:paraId="6E3FB912" w14:textId="5AB18CFE" w:rsidR="00007FE9" w:rsidRDefault="00007FE9" w:rsidP="00FB1ADF">
      <w:pPr>
        <w:pStyle w:val="a6"/>
        <w:numPr>
          <w:ilvl w:val="1"/>
          <w:numId w:val="20"/>
        </w:numPr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В каком порядке отображаются задачи в списке?</w:t>
      </w:r>
    </w:p>
    <w:p w14:paraId="687ADFA9" w14:textId="78515D29" w:rsidR="007E0148" w:rsidRDefault="007E0148" w:rsidP="007E0148">
      <w:pPr>
        <w:pStyle w:val="a6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в порядке возрастания по полю «Идентификатор»</w:t>
      </w:r>
    </w:p>
    <w:p w14:paraId="1DABC893" w14:textId="2D6B2A86" w:rsidR="00007FE9" w:rsidRDefault="00007FE9" w:rsidP="00FB1ADF">
      <w:pPr>
        <w:pStyle w:val="a6"/>
        <w:numPr>
          <w:ilvl w:val="1"/>
          <w:numId w:val="20"/>
        </w:numPr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1546DF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lastRenderedPageBreak/>
        <w:t>Можно ли отфильтровать список задач</w:t>
      </w: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? Если да, то по какому признаку?</w:t>
      </w:r>
    </w:p>
    <w:p w14:paraId="034B1AA5" w14:textId="4B9A9F60" w:rsidR="004C7588" w:rsidRDefault="004C7588" w:rsidP="004C7588">
      <w:pPr>
        <w:pStyle w:val="a6"/>
        <w:ind w:left="709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фильтрация отсутствует</w:t>
      </w:r>
    </w:p>
    <w:p w14:paraId="27192C7D" w14:textId="04B9DEE0" w:rsidR="00FB1ADF" w:rsidRDefault="00FB1ADF" w:rsidP="00FB1ADF">
      <w:pPr>
        <w:pStyle w:val="a6"/>
        <w:numPr>
          <w:ilvl w:val="1"/>
          <w:numId w:val="20"/>
        </w:numPr>
        <w:spacing w:after="100" w:line="240" w:lineRule="auto"/>
        <w:ind w:left="709" w:hanging="338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FB1ADF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Доступно ли поле «Проект» для редактирования в режиме редактирования формы ввода задачи?</w:t>
      </w:r>
    </w:p>
    <w:p w14:paraId="69A7E454" w14:textId="7BFF0617" w:rsidR="003603C8" w:rsidRDefault="003603C8" w:rsidP="003603C8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 w:rsidRPr="003603C8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поле «Проект» недоступно для редактирования</w:t>
      </w:r>
    </w:p>
    <w:p w14:paraId="11624D17" w14:textId="37178F2C" w:rsidR="00BC78A1" w:rsidRDefault="00BC78A1" w:rsidP="003603C8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BC78A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30.1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Значение п</w:t>
      </w:r>
      <w:r w:rsidRPr="00BC78A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я</w:t>
      </w:r>
      <w:r w:rsidRPr="00BC78A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«П</w:t>
      </w:r>
      <w:r w:rsidRPr="00BC78A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роек</w:t>
      </w:r>
      <w:r w:rsidR="00CA12E4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т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Pr="00BC78A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равн</w:t>
      </w:r>
      <w:r w:rsidR="00DA026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 значению поля «Сокращенное название»</w:t>
      </w:r>
      <w:r w:rsidRPr="00BC78A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текуще</w:t>
      </w:r>
      <w:r w:rsidR="00DA026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го </w:t>
      </w:r>
      <w:r w:rsidRPr="00BC78A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проект</w:t>
      </w:r>
      <w:r w:rsidR="00DA026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а</w:t>
      </w:r>
      <w:r w:rsidRPr="00BC78A1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в режиме редактирования формы ввода задачи?</w:t>
      </w:r>
    </w:p>
    <w:p w14:paraId="1DDC6C18" w14:textId="65999A44" w:rsidR="00D04D69" w:rsidRPr="00BC78A1" w:rsidRDefault="00D04D69" w:rsidP="003603C8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да</w:t>
      </w:r>
    </w:p>
    <w:p w14:paraId="0E6D353F" w14:textId="2FD60B39" w:rsidR="00FB1ADF" w:rsidRDefault="00FB1ADF" w:rsidP="00FB1ADF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FB1ADF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Отображается ли для списка, связанных с проектом задач, команда уровня формы «Добавить» в форме ввода проекта в режиме добавления?</w:t>
      </w:r>
    </w:p>
    <w:p w14:paraId="4179528A" w14:textId="39C46239" w:rsidR="003B1338" w:rsidRDefault="003B1338" w:rsidP="003B1338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отображается</w:t>
      </w:r>
    </w:p>
    <w:p w14:paraId="28E90D89" w14:textId="1C245B58" w:rsidR="00677F66" w:rsidRDefault="00677F66" w:rsidP="003B1338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Уточняю вопрос</w:t>
      </w:r>
      <w:proofErr w:type="gramStart"/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: Возможно</w:t>
      </w:r>
      <w:proofErr w:type="gramEnd"/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ли в форме ввода проекта в режиме </w:t>
      </w:r>
      <w:r w:rsidRPr="00677F66">
        <w:rPr>
          <w:rFonts w:ascii="Arial" w:eastAsia="Times New Roman" w:hAnsi="Arial" w:cs="Arial"/>
          <w:color w:val="E36C0A" w:themeColor="accent6" w:themeShade="BF"/>
          <w:sz w:val="21"/>
          <w:szCs w:val="21"/>
          <w:u w:val="single"/>
          <w:lang w:eastAsia="ru-RU"/>
        </w:rPr>
        <w:t>добавления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в списке задач, связанных с проектом, создать новую задачу с помощью команды «Добавить», которая открывает форму ввода задачи в режиме добавления? (На данном этапе проект еще не существует</w:t>
      </w:r>
      <w:r w:rsidR="001D1D53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, стоит ли давать возможность с помощью команды «Добавить» создать задачу из формы проекта в режиме добавления?)</w:t>
      </w:r>
    </w:p>
    <w:p w14:paraId="39D10494" w14:textId="209FDA1B" w:rsidR="00865E4B" w:rsidRPr="00865E4B" w:rsidRDefault="00865E4B" w:rsidP="00865E4B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да, возможно создание задачи на </w:t>
      </w:r>
      <w:r w:rsidRPr="00865E4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форме ввода проекта в режиме добавления</w:t>
      </w:r>
    </w:p>
    <w:p w14:paraId="4FC68784" w14:textId="2F7EFBA0" w:rsidR="001D1D53" w:rsidRDefault="00A92D6F" w:rsidP="00A92D6F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При открытии формы ввода проекта в режиме добавления отображается только поле «Список задач, связанных с проектом» и шапка списка с колонками 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«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Идентификатор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, 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«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Название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, 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«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Дата начала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, 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«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Дата окончания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, 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«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Исполнитель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, 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«</w:t>
      </w:r>
      <w:r w:rsidRPr="00A92D6F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Статус</w:t>
      </w:r>
      <w:r w:rsid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?</w:t>
      </w:r>
    </w:p>
    <w:p w14:paraId="3587FD58" w14:textId="591B8E06" w:rsidR="00865E4B" w:rsidRDefault="00865E4B" w:rsidP="00865E4B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да, также при отсутствии задач отображается сообщение «Нет ни </w:t>
      </w:r>
      <w:r w:rsidRPr="00865E4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одной </w:t>
      </w:r>
      <w:proofErr w:type="gramStart"/>
      <w:r w:rsidRPr="00865E4B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записи.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»</w:t>
      </w:r>
      <w:proofErr w:type="gramEnd"/>
    </w:p>
    <w:p w14:paraId="602C6A9B" w14:textId="5F29F8AA" w:rsidR="003C1850" w:rsidRDefault="00753AF2" w:rsidP="00753AF2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Каким значением будет заполнено поле «Проект», если открыть форму ввода задачи с помощью команды «Добавить» в форме ввода проекта в режиме </w:t>
      </w:r>
      <w:r w:rsidR="00192A8E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добавления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, если оставить пустым значение поля «Сокращенное название»? (</w:t>
      </w:r>
      <w:r w:rsidRP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Или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предусмотрен вариант, что </w:t>
      </w:r>
      <w:r w:rsidRP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нет возможности создать задачу, пока не заполнены все поля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в форме ввода проекта</w:t>
      </w:r>
      <w:r w:rsidRPr="00753AF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?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)</w:t>
      </w:r>
    </w:p>
    <w:p w14:paraId="63174FDA" w14:textId="161DF50B" w:rsidR="00307496" w:rsidRDefault="00307496" w:rsidP="00307496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поле заполнено значением «Новый проект»</w:t>
      </w:r>
    </w:p>
    <w:p w14:paraId="55695EF7" w14:textId="69DC8818" w:rsidR="005B14CE" w:rsidRDefault="005B14CE" w:rsidP="005B14CE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После сохранения проекта значение в поле «Проект» обновится значением «Сокращенное название» проекта?</w:t>
      </w:r>
    </w:p>
    <w:p w14:paraId="4C5DF2AF" w14:textId="62B9DF41" w:rsidR="0054508B" w:rsidRPr="0054508B" w:rsidRDefault="0054508B" w:rsidP="0054508B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да</w:t>
      </w:r>
    </w:p>
    <w:p w14:paraId="124C9D3B" w14:textId="1C121227" w:rsidR="00EC194B" w:rsidRDefault="00EC194B" w:rsidP="00EC194B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</w:pP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Какой ожидаемый результат если не заполнить все поля и попробоват</w:t>
      </w:r>
      <w:r w:rsidR="002014B5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ь выполнить команду «Сохранить»</w:t>
      </w:r>
    </w:p>
    <w:p w14:paraId="7C4F223A" w14:textId="12240F60" w:rsidR="002014B5" w:rsidRPr="002014B5" w:rsidRDefault="002014B5" w:rsidP="002014B5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отображение сообщения об ошибке для каждого поля, текст сообщения </w:t>
      </w:r>
      <w:r w:rsidR="00AE433D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должен быть единообразным в приложении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для соответствующей ситуации</w:t>
      </w:r>
    </w:p>
    <w:p w14:paraId="1EA3D02D" w14:textId="6BCF38D7" w:rsidR="00EC194B" w:rsidRDefault="00EC194B" w:rsidP="00EC194B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</w:pP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Какой ожидаемый результат если не заполнить одно из полей и попробовать выполнить команду «Сохранить»?</w:t>
      </w:r>
    </w:p>
    <w:p w14:paraId="65509329" w14:textId="5F9BE6A1" w:rsidR="002014B5" w:rsidRDefault="002014B5" w:rsidP="002014B5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отображение сообщения об ошибке для поля, текст сообщения дол</w:t>
      </w:r>
      <w:r w:rsidR="00AE433D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жен быть единообразным в приложении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для соответствующей ситуации</w:t>
      </w:r>
    </w:p>
    <w:p w14:paraId="016297EA" w14:textId="1071CAFE" w:rsidR="00AD3AB8" w:rsidRDefault="00AD3AB8" w:rsidP="003C10DC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заголовок формы – «Форма ввода проекта».</w:t>
      </w:r>
    </w:p>
    <w:p w14:paraId="1F958288" w14:textId="28EE19ED" w:rsidR="004D27BC" w:rsidRDefault="004D27BC" w:rsidP="004D27BC">
      <w:pPr>
        <w:pStyle w:val="a6"/>
        <w:numPr>
          <w:ilvl w:val="1"/>
          <w:numId w:val="20"/>
        </w:numPr>
        <w:ind w:left="709"/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</w:pPr>
      <w:r w:rsidRPr="004D27BC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Какой заголовок имеет форма в режиме</w:t>
      </w:r>
      <w:r w:rsidR="00643B65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 добавления и</w:t>
      </w:r>
      <w:r w:rsidRPr="004D27BC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 редактирования?</w:t>
      </w:r>
    </w:p>
    <w:p w14:paraId="6FDD5013" w14:textId="19A98020" w:rsidR="00C8082A" w:rsidRDefault="00C8082A" w:rsidP="00C8082A">
      <w:pPr>
        <w:pStyle w:val="a6"/>
        <w:ind w:left="709"/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</w:pPr>
      <w:r w:rsidRPr="00C8082A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Уточнено в переписке: одинаковый – «Форма ввода </w:t>
      </w:r>
      <w:r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проекта</w:t>
      </w:r>
      <w:r w:rsidRPr="00C8082A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».</w:t>
      </w:r>
    </w:p>
    <w:p w14:paraId="4193B710" w14:textId="358EAFC0" w:rsidR="00896A06" w:rsidRPr="004D27BC" w:rsidRDefault="00896A06" w:rsidP="004D27BC">
      <w:pPr>
        <w:pStyle w:val="a6"/>
        <w:numPr>
          <w:ilvl w:val="1"/>
          <w:numId w:val="20"/>
        </w:numPr>
        <w:ind w:left="709"/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Должна ли отображаться колонка «Идентификатор» в списке задач в форме ввода проекта в режиме добавления?</w:t>
      </w:r>
    </w:p>
    <w:p w14:paraId="7C894696" w14:textId="444CD8B4" w:rsidR="004D27BC" w:rsidRPr="00A9219E" w:rsidRDefault="00A9219E" w:rsidP="004D27BC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403152" w:themeColor="accent4" w:themeShade="80"/>
          <w:sz w:val="21"/>
          <w:szCs w:val="21"/>
          <w:lang w:eastAsia="ru-RU"/>
        </w:rPr>
      </w:pPr>
      <w:r w:rsidRPr="00A9219E">
        <w:rPr>
          <w:rFonts w:ascii="Arial" w:eastAsia="Times New Roman" w:hAnsi="Arial" w:cs="Arial"/>
          <w:color w:val="403152" w:themeColor="accent4" w:themeShade="80"/>
          <w:sz w:val="21"/>
          <w:szCs w:val="21"/>
          <w:lang w:eastAsia="ru-RU"/>
        </w:rPr>
        <w:t>Уточнено: Да</w:t>
      </w:r>
    </w:p>
    <w:p w14:paraId="0DA084A4" w14:textId="0BDC717B" w:rsidR="00104F85" w:rsidRDefault="00104F85" w:rsidP="003C10DC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команд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«Сохранить»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4B83D025" w14:textId="634C7908" w:rsidR="00104F85" w:rsidRDefault="00104F85" w:rsidP="00104F85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команд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 w:rsidR="00DB6FC4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Отмена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17F2751E" w14:textId="31A18CF8" w:rsidR="00104F85" w:rsidRDefault="00104F85" w:rsidP="00104F85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команд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Добавить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187F4B52" w14:textId="5BF76C0F" w:rsidR="00104F85" w:rsidRDefault="00104F85" w:rsidP="00104F85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команд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Изменить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0520D443" w14:textId="05C42215" w:rsidR="00104F85" w:rsidRPr="00104F85" w:rsidRDefault="00104F85" w:rsidP="00104F85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 тип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графического интерфейса команд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Удалить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18A9B54E" w14:textId="2AF89487" w:rsidR="00AD3AB8" w:rsidRDefault="00AD3AB8" w:rsidP="003C10DC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Имеет ли список задач заголовок? Если да, то какой?</w:t>
      </w:r>
    </w:p>
    <w:p w14:paraId="1D66C2EE" w14:textId="1F161EF1" w:rsidR="005C5BFD" w:rsidRDefault="005C5BFD" w:rsidP="005C5BFD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«</w:t>
      </w:r>
      <w:r w:rsidRPr="005C5BFD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Список задач, принадлежащих проекту»</w:t>
      </w:r>
    </w:p>
    <w:p w14:paraId="1F159452" w14:textId="2D3295B4" w:rsidR="005D692B" w:rsidRDefault="005D692B" w:rsidP="005D692B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5D692B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Уточнено в переписке</w:t>
      </w:r>
      <w:r w:rsidR="00643B65" w:rsidRPr="005D692B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: возможно</w:t>
      </w:r>
      <w:r w:rsidRPr="005D692B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 xml:space="preserve"> создать проект без связанных задач</w:t>
      </w:r>
      <w:r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.</w:t>
      </w:r>
    </w:p>
    <w:p w14:paraId="44D402D7" w14:textId="6D7D028B" w:rsidR="00DB6FC4" w:rsidRPr="005D692B" w:rsidRDefault="00DB6FC4" w:rsidP="005D692B">
      <w:pPr>
        <w:pStyle w:val="a6"/>
        <w:numPr>
          <w:ilvl w:val="1"/>
          <w:numId w:val="20"/>
        </w:numPr>
        <w:spacing w:after="100" w:line="240" w:lineRule="auto"/>
        <w:ind w:left="709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 xml:space="preserve">Остаются ли </w:t>
      </w:r>
      <w:proofErr w:type="spellStart"/>
      <w:r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предзаполненными</w:t>
      </w:r>
      <w:proofErr w:type="spellEnd"/>
      <w:r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 xml:space="preserve"> поля формы ввода задачи в режиме добавления после возврата на форму после выполнения команды «Добавить»/ «Отмена» на форме ввода задачи?</w:t>
      </w:r>
    </w:p>
    <w:p w14:paraId="07C48898" w14:textId="76E2EC68" w:rsidR="002014B5" w:rsidRPr="00A9219E" w:rsidRDefault="00A9219E" w:rsidP="00A9219E">
      <w:pPr>
        <w:pStyle w:val="a6"/>
        <w:spacing w:after="100" w:line="240" w:lineRule="auto"/>
        <w:rPr>
          <w:rFonts w:ascii="Arial" w:eastAsia="Times New Roman" w:hAnsi="Arial" w:cs="Arial"/>
          <w:color w:val="403152" w:themeColor="accent4" w:themeShade="80"/>
          <w:sz w:val="21"/>
          <w:szCs w:val="21"/>
          <w:lang w:eastAsia="ru-RU"/>
        </w:rPr>
      </w:pPr>
      <w:r w:rsidRPr="00A9219E">
        <w:rPr>
          <w:rFonts w:ascii="Arial" w:eastAsia="Times New Roman" w:hAnsi="Arial" w:cs="Arial"/>
          <w:color w:val="403152" w:themeColor="accent4" w:themeShade="80"/>
          <w:sz w:val="21"/>
          <w:szCs w:val="21"/>
          <w:lang w:eastAsia="ru-RU"/>
        </w:rPr>
        <w:t>Уточнено: Да</w:t>
      </w:r>
    </w:p>
    <w:p w14:paraId="20745E49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14:paraId="2B51DFC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7F0387A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Идентификатор: порядковый номер задачи; формируется автоматически; недоступно для изменения</w:t>
      </w:r>
    </w:p>
    <w:p w14:paraId="4578C746" w14:textId="2CCA92D4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  <w:r w:rsidR="00A927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012CE9" w:rsidRPr="00012CE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(после выбора </w:t>
      </w:r>
      <w:r w:rsidR="00012CE9" w:rsidRPr="00114CA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отобража</w:t>
      </w:r>
      <w:r w:rsidR="00012CE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ет</w:t>
      </w:r>
      <w:r w:rsidR="00012CE9" w:rsidRPr="00114CA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ся «Сокращенное название» проекта</w:t>
      </w:r>
      <w:r w:rsidR="00012CE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)</w:t>
      </w:r>
    </w:p>
    <w:p w14:paraId="0A5BD9FE" w14:textId="65A7D302" w:rsidR="00A92707" w:rsidRPr="001A344E" w:rsidRDefault="001A344E" w:rsidP="00A92707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r w:rsidR="00DB0A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92707" w:rsidRPr="00A92707">
        <w:rPr>
          <w:rFonts w:ascii="Arial" w:eastAsia="Times New Roman" w:hAnsi="Arial" w:cs="Arial"/>
          <w:color w:val="9BBB59" w:themeColor="accent3"/>
          <w:sz w:val="21"/>
          <w:szCs w:val="21"/>
          <w:lang w:eastAsia="ru-RU"/>
        </w:rPr>
        <w:t>(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допустимое количество символов от 2 до 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255, символы: </w:t>
      </w:r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A-</w:t>
      </w:r>
      <w:proofErr w:type="gramStart"/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 , а-я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, цифры: 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0-9 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спецсимволы: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r w:rsidR="00A92707" w:rsidRPr="005A476E">
        <w:rPr>
          <w:rFonts w:ascii="Arial" w:hAnsi="Arial" w:cs="Arial"/>
          <w:color w:val="76923C" w:themeColor="accent3" w:themeShade="BF"/>
          <w:sz w:val="21"/>
          <w:szCs w:val="21"/>
        </w:rPr>
        <w:t>_ , - , пробел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)</w:t>
      </w:r>
    </w:p>
    <w:p w14:paraId="1694A143" w14:textId="6FBC4B45" w:rsidR="001A344E" w:rsidRPr="00A92707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9BBB59" w:themeColor="accent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  <w:r w:rsidR="00A927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92707" w:rsidRP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(числовой формат, допустимы целые числа,</w:t>
      </w:r>
      <w:r w:rsidR="00A92707">
        <w:rPr>
          <w:rFonts w:ascii="Arial" w:eastAsia="Times New Roman" w:hAnsi="Arial" w:cs="Arial"/>
          <w:color w:val="9BBB59" w:themeColor="accent3"/>
          <w:sz w:val="21"/>
          <w:szCs w:val="21"/>
          <w:lang w:eastAsia="ru-RU"/>
        </w:rPr>
        <w:t xml:space="preserve"> </w:t>
      </w:r>
      <w:r w:rsidR="00A92707" w:rsidRPr="00236F25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допустимое количество цифр от 1 до 9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игнорируются незначимые нули)</w:t>
      </w:r>
    </w:p>
    <w:p w14:paraId="5EFB47DA" w14:textId="0038B369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  <w:r w:rsidR="00A927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92707" w:rsidRP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(</w:t>
      </w:r>
      <w:r w:rsidR="00A92707" w:rsidRPr="00236F25">
        <w:rPr>
          <w:rFonts w:ascii="Arial" w:hAnsi="Arial" w:cs="Arial"/>
          <w:color w:val="76923C" w:themeColor="accent3" w:themeShade="BF"/>
          <w:sz w:val="21"/>
          <w:szCs w:val="21"/>
        </w:rPr>
        <w:t>ввод допустим вручную и с помощью выбора даты в календаре</w:t>
      </w:r>
      <w:r w:rsidR="00A92707">
        <w:rPr>
          <w:rFonts w:ascii="Arial" w:hAnsi="Arial" w:cs="Arial"/>
          <w:color w:val="76923C" w:themeColor="accent3" w:themeShade="BF"/>
          <w:sz w:val="21"/>
          <w:szCs w:val="21"/>
        </w:rPr>
        <w:t xml:space="preserve">; </w:t>
      </w:r>
      <w:r w:rsidR="00A92707" w:rsidRPr="008D0050">
        <w:rPr>
          <w:rFonts w:ascii="Arial" w:hAnsi="Arial" w:cs="Arial"/>
          <w:color w:val="76923C" w:themeColor="accent3" w:themeShade="BF"/>
          <w:sz w:val="21"/>
          <w:szCs w:val="21"/>
        </w:rPr>
        <w:t xml:space="preserve">маска </w:t>
      </w:r>
      <w:proofErr w:type="spellStart"/>
      <w:r w:rsidR="00A92707" w:rsidRPr="008D0050">
        <w:rPr>
          <w:rFonts w:ascii="Arial" w:hAnsi="Arial" w:cs="Arial"/>
          <w:color w:val="76923C" w:themeColor="accent3" w:themeShade="BF"/>
          <w:sz w:val="21"/>
          <w:szCs w:val="21"/>
        </w:rPr>
        <w:t>дд.</w:t>
      </w:r>
      <w:proofErr w:type="gramStart"/>
      <w:r w:rsidR="00A92707" w:rsidRPr="008D0050">
        <w:rPr>
          <w:rFonts w:ascii="Arial" w:hAnsi="Arial" w:cs="Arial"/>
          <w:color w:val="76923C" w:themeColor="accent3" w:themeShade="BF"/>
          <w:sz w:val="21"/>
          <w:szCs w:val="21"/>
        </w:rPr>
        <w:t>мм.гггг</w:t>
      </w:r>
      <w:proofErr w:type="spellEnd"/>
      <w:proofErr w:type="gramEnd"/>
      <w:r w:rsidR="00A92707">
        <w:rPr>
          <w:rFonts w:ascii="Arial" w:hAnsi="Arial" w:cs="Arial"/>
          <w:color w:val="76923C" w:themeColor="accent3" w:themeShade="BF"/>
          <w:sz w:val="21"/>
          <w:szCs w:val="21"/>
        </w:rPr>
        <w:t xml:space="preserve">; </w:t>
      </w:r>
      <w:r w:rsidR="00A92707" w:rsidRPr="00236F25">
        <w:rPr>
          <w:rFonts w:ascii="Arial" w:hAnsi="Arial" w:cs="Arial"/>
          <w:color w:val="76923C" w:themeColor="accent3" w:themeShade="BF"/>
          <w:sz w:val="21"/>
          <w:szCs w:val="21"/>
        </w:rPr>
        <w:t>допустимы значения из диапазона [1990-01-01; 2099-12-31]</w:t>
      </w:r>
      <w:r w:rsidR="00012CE9">
        <w:rPr>
          <w:rFonts w:ascii="Arial" w:hAnsi="Arial" w:cs="Arial"/>
          <w:color w:val="76923C" w:themeColor="accent3" w:themeShade="BF"/>
          <w:sz w:val="21"/>
          <w:szCs w:val="21"/>
        </w:rPr>
        <w:t>)</w:t>
      </w:r>
    </w:p>
    <w:p w14:paraId="69005F18" w14:textId="40C9FA5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  <w:r w:rsidR="00012C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012CE9" w:rsidRP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(</w:t>
      </w:r>
      <w:r w:rsidR="00012CE9" w:rsidRPr="00236F25">
        <w:rPr>
          <w:rFonts w:ascii="Arial" w:hAnsi="Arial" w:cs="Arial"/>
          <w:color w:val="76923C" w:themeColor="accent3" w:themeShade="BF"/>
          <w:sz w:val="21"/>
          <w:szCs w:val="21"/>
        </w:rPr>
        <w:t>ввод допустим вручную и с помощью выбора даты в календаре</w:t>
      </w:r>
      <w:r w:rsidR="00012CE9">
        <w:rPr>
          <w:rFonts w:ascii="Arial" w:hAnsi="Arial" w:cs="Arial"/>
          <w:color w:val="76923C" w:themeColor="accent3" w:themeShade="BF"/>
          <w:sz w:val="21"/>
          <w:szCs w:val="21"/>
        </w:rPr>
        <w:t xml:space="preserve">; </w:t>
      </w:r>
      <w:r w:rsidR="00012CE9" w:rsidRPr="008D0050">
        <w:rPr>
          <w:rFonts w:ascii="Arial" w:hAnsi="Arial" w:cs="Arial"/>
          <w:color w:val="76923C" w:themeColor="accent3" w:themeShade="BF"/>
          <w:sz w:val="21"/>
          <w:szCs w:val="21"/>
        </w:rPr>
        <w:t xml:space="preserve">маска </w:t>
      </w:r>
      <w:proofErr w:type="spellStart"/>
      <w:r w:rsidR="00012CE9" w:rsidRPr="008D0050">
        <w:rPr>
          <w:rFonts w:ascii="Arial" w:hAnsi="Arial" w:cs="Arial"/>
          <w:color w:val="76923C" w:themeColor="accent3" w:themeShade="BF"/>
          <w:sz w:val="21"/>
          <w:szCs w:val="21"/>
        </w:rPr>
        <w:t>дд.</w:t>
      </w:r>
      <w:proofErr w:type="gramStart"/>
      <w:r w:rsidR="00012CE9" w:rsidRPr="008D0050">
        <w:rPr>
          <w:rFonts w:ascii="Arial" w:hAnsi="Arial" w:cs="Arial"/>
          <w:color w:val="76923C" w:themeColor="accent3" w:themeShade="BF"/>
          <w:sz w:val="21"/>
          <w:szCs w:val="21"/>
        </w:rPr>
        <w:t>мм.гггг</w:t>
      </w:r>
      <w:proofErr w:type="spellEnd"/>
      <w:proofErr w:type="gramEnd"/>
      <w:r w:rsidR="00012CE9">
        <w:rPr>
          <w:rFonts w:ascii="Arial" w:hAnsi="Arial" w:cs="Arial"/>
          <w:color w:val="76923C" w:themeColor="accent3" w:themeShade="BF"/>
          <w:sz w:val="21"/>
          <w:szCs w:val="21"/>
        </w:rPr>
        <w:t xml:space="preserve">; </w:t>
      </w:r>
      <w:r w:rsidR="00012CE9" w:rsidRPr="00236F25">
        <w:rPr>
          <w:rFonts w:ascii="Arial" w:hAnsi="Arial" w:cs="Arial"/>
          <w:color w:val="76923C" w:themeColor="accent3" w:themeShade="BF"/>
          <w:sz w:val="21"/>
          <w:szCs w:val="21"/>
        </w:rPr>
        <w:t>допустимы значения из диапазона [1990-01-01; 2099-12-31]</w:t>
      </w:r>
      <w:r w:rsidR="00012CE9">
        <w:rPr>
          <w:rFonts w:ascii="Arial" w:hAnsi="Arial" w:cs="Arial"/>
          <w:color w:val="76923C" w:themeColor="accent3" w:themeShade="BF"/>
          <w:sz w:val="21"/>
          <w:szCs w:val="21"/>
        </w:rPr>
        <w:t>)</w:t>
      </w:r>
    </w:p>
    <w:p w14:paraId="4E4D00F2" w14:textId="41B2CF25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  <w:r w:rsidR="00A927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(з</w:t>
      </w:r>
      <w:r w:rsidR="00A92707" w:rsidRP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начение по умолчанию для поля «Статус» = Не начата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)</w:t>
      </w:r>
    </w:p>
    <w:p w14:paraId="7B2A2CF6" w14:textId="18616976" w:rsidR="001A344E" w:rsidRPr="00012CE9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  <w:r w:rsidR="00012C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012CE9" w:rsidRPr="00012CE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(возможен множественный выбор с помощью </w:t>
      </w:r>
      <w:proofErr w:type="spellStart"/>
      <w:r w:rsidR="00012CE9" w:rsidRPr="00012CE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чекбоксов</w:t>
      </w:r>
      <w:proofErr w:type="spellEnd"/>
      <w:r w:rsidR="00012CE9" w:rsidRPr="00012CE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после выбора отображается «Фамилия» «Имя» «Отчество»)</w:t>
      </w:r>
    </w:p>
    <w:p w14:paraId="1C0BCC89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0BB25E4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Сохранить: данные сохраняются в базе (в случае вызова из списка задач) либо в проекте (в случае вызова из формы ввода проекта); управление передается в </w:t>
      </w:r>
      <w:bookmarkStart w:id="7" w:name="_Hlk151672559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предыдущую форму: форму списка задач либо форму ввода проекта.</w:t>
      </w:r>
      <w:bookmarkEnd w:id="7"/>
    </w:p>
    <w:p w14:paraId="54D81167" w14:textId="77777777"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14:paraId="294F32C0" w14:textId="77777777" w:rsidR="00661A1D" w:rsidRDefault="00661A1D" w:rsidP="00661A1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8D53585" w14:textId="77777777" w:rsidR="00405FD7" w:rsidRPr="00383A20" w:rsidRDefault="00405FD7" w:rsidP="00405FD7">
      <w:p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83A2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Вопросы:</w:t>
      </w:r>
    </w:p>
    <w:p w14:paraId="2673361D" w14:textId="77777777" w:rsidR="00405FD7" w:rsidRDefault="00405FD7" w:rsidP="00405FD7">
      <w:pPr>
        <w:pStyle w:val="a6"/>
        <w:numPr>
          <w:ilvl w:val="1"/>
          <w:numId w:val="13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5D4E9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Какое может быть максимальное и минимальное количество символов для поля «Название»?</w:t>
      </w:r>
    </w:p>
    <w:p w14:paraId="2CEFC7AF" w14:textId="77777777" w:rsidR="00405FD7" w:rsidRPr="005A476E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r w:rsidRPr="005A476E">
        <w:rPr>
          <w:rFonts w:ascii="Arial" w:hAnsi="Arial" w:cs="Arial"/>
          <w:color w:val="76923C" w:themeColor="accent3" w:themeShade="BF"/>
          <w:sz w:val="21"/>
          <w:szCs w:val="21"/>
        </w:rPr>
        <w:t>допустимое количество символов от 2 до 255</w:t>
      </w:r>
    </w:p>
    <w:p w14:paraId="05CC538D" w14:textId="77777777" w:rsidR="00405FD7" w:rsidRDefault="00405FD7" w:rsidP="00405FD7">
      <w:pPr>
        <w:pStyle w:val="a6"/>
        <w:numPr>
          <w:ilvl w:val="1"/>
          <w:numId w:val="13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83A2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Возможно ли использование цифр и спецсимволов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 поле «Название»</w:t>
      </w:r>
      <w:r w:rsidRPr="00383A2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0AAE0CEF" w14:textId="77777777" w:rsidR="00405FD7" w:rsidRPr="005A476E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F72B3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r w:rsidRPr="005A476E">
        <w:rPr>
          <w:rFonts w:ascii="Arial" w:hAnsi="Arial" w:cs="Arial"/>
          <w:color w:val="76923C" w:themeColor="accent3" w:themeShade="BF"/>
          <w:sz w:val="21"/>
          <w:szCs w:val="21"/>
        </w:rPr>
        <w:t>0-</w:t>
      </w:r>
      <w:proofErr w:type="gramStart"/>
      <w:r w:rsidRPr="005A476E">
        <w:rPr>
          <w:rFonts w:ascii="Arial" w:hAnsi="Arial" w:cs="Arial"/>
          <w:color w:val="76923C" w:themeColor="accent3" w:themeShade="BF"/>
          <w:sz w:val="21"/>
          <w:szCs w:val="21"/>
        </w:rPr>
        <w:t>9 ,</w:t>
      </w:r>
      <w:proofErr w:type="gramEnd"/>
      <w:r w:rsidRPr="005A476E">
        <w:rPr>
          <w:rFonts w:ascii="Arial" w:hAnsi="Arial" w:cs="Arial"/>
          <w:color w:val="76923C" w:themeColor="accent3" w:themeShade="BF"/>
          <w:sz w:val="21"/>
          <w:szCs w:val="21"/>
        </w:rPr>
        <w:t xml:space="preserve"> _ , - , пробел</w:t>
      </w:r>
    </w:p>
    <w:p w14:paraId="5232F5F4" w14:textId="77777777" w:rsidR="00405FD7" w:rsidRDefault="00405FD7" w:rsidP="00405FD7">
      <w:pPr>
        <w:pStyle w:val="a6"/>
        <w:numPr>
          <w:ilvl w:val="1"/>
          <w:numId w:val="13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Является ли поле «Работа» расчетным показателем? Если да, то как рассчитывается (например, дата окончания – дата начала)?</w:t>
      </w:r>
    </w:p>
    <w:p w14:paraId="08127646" w14:textId="77777777" w:rsidR="00405FD7" w:rsidRPr="00526374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526374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526374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не является</w:t>
      </w:r>
    </w:p>
    <w:p w14:paraId="47500CBB" w14:textId="77777777" w:rsidR="00405FD7" w:rsidRDefault="00405FD7" w:rsidP="00405FD7">
      <w:pPr>
        <w:pStyle w:val="a6"/>
        <w:numPr>
          <w:ilvl w:val="1"/>
          <w:numId w:val="13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Какой формат у поля «Работа»?</w:t>
      </w:r>
    </w:p>
    <w:p w14:paraId="65054FB4" w14:textId="77777777" w:rsidR="00405FD7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526374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числовой</w:t>
      </w:r>
    </w:p>
    <w:p w14:paraId="17CF8A34" w14:textId="3F4BD604" w:rsidR="00405FD7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6F68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4.1 Какой формат? Дробный или целочисленный?</w:t>
      </w:r>
    </w:p>
    <w:p w14:paraId="5B5E3171" w14:textId="799B8207" w:rsidR="007E0148" w:rsidRDefault="007E0148" w:rsidP="007E0148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526374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допустим ввод только целых чисел</w:t>
      </w:r>
    </w:p>
    <w:p w14:paraId="4B87909A" w14:textId="314758E6" w:rsidR="00501BCD" w:rsidRPr="00501BCD" w:rsidRDefault="00501BCD" w:rsidP="007E0148">
      <w:pPr>
        <w:pStyle w:val="a6"/>
        <w:spacing w:after="100" w:line="240" w:lineRule="auto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501BCD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 xml:space="preserve">4.2 </w:t>
      </w:r>
      <w:r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И</w:t>
      </w:r>
      <w:r w:rsidRPr="00501BCD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гнорируются ли незначимые нули</w:t>
      </w:r>
      <w:r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 xml:space="preserve"> (например, </w:t>
      </w:r>
      <w:r w:rsidRPr="00501BCD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000000001</w:t>
      </w:r>
      <w:r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)?</w:t>
      </w:r>
      <w:r w:rsidR="00926460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 xml:space="preserve"> – Да (уточнено в переписке)</w:t>
      </w:r>
    </w:p>
    <w:p w14:paraId="0FF5B041" w14:textId="77777777" w:rsidR="00405FD7" w:rsidRDefault="00405FD7" w:rsidP="00405FD7">
      <w:pPr>
        <w:pStyle w:val="a6"/>
        <w:numPr>
          <w:ilvl w:val="1"/>
          <w:numId w:val="13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D3967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Максимальное и минимальное значение для поля «Работа»?</w:t>
      </w:r>
    </w:p>
    <w:p w14:paraId="5F776C67" w14:textId="77777777" w:rsidR="00405FD7" w:rsidRPr="00236F25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236F25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допустимое количество цифр от 1 до 9</w:t>
      </w:r>
    </w:p>
    <w:p w14:paraId="03868D81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D3967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Может ли одна задача принадлежать к нескольким проектам одновременно?</w:t>
      </w:r>
    </w:p>
    <w:p w14:paraId="5BEF386C" w14:textId="77777777" w:rsidR="00405FD7" w:rsidRPr="00236F25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не может</w:t>
      </w:r>
    </w:p>
    <w:p w14:paraId="035467AC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bookmarkStart w:id="8" w:name="_Hlk151674927"/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 могут быть указаны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даты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(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вручную или выбраны из календаря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)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5819DC31" w14:textId="77777777" w:rsidR="00405FD7" w:rsidRPr="00236F25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236F25">
        <w:rPr>
          <w:rFonts w:ascii="Arial" w:hAnsi="Arial" w:cs="Arial"/>
          <w:color w:val="76923C" w:themeColor="accent3" w:themeShade="BF"/>
          <w:sz w:val="21"/>
          <w:szCs w:val="21"/>
        </w:rPr>
        <w:t>ввод допустим вручную и с помощью выбора даты в календаре</w:t>
      </w:r>
    </w:p>
    <w:p w14:paraId="7321322B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D3967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Какой должен быть формат у даты начала и окончания?</w:t>
      </w:r>
    </w:p>
    <w:p w14:paraId="5B8EA1D1" w14:textId="77777777" w:rsidR="00405FD7" w:rsidRPr="00236F25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8D0050">
        <w:rPr>
          <w:rFonts w:ascii="Arial" w:hAnsi="Arial" w:cs="Arial"/>
          <w:color w:val="76923C" w:themeColor="accent3" w:themeShade="BF"/>
          <w:sz w:val="21"/>
          <w:szCs w:val="21"/>
        </w:rPr>
        <w:t xml:space="preserve">маска </w:t>
      </w:r>
      <w:proofErr w:type="spellStart"/>
      <w:r w:rsidRPr="008D0050">
        <w:rPr>
          <w:rFonts w:ascii="Arial" w:hAnsi="Arial" w:cs="Arial"/>
          <w:color w:val="76923C" w:themeColor="accent3" w:themeShade="BF"/>
          <w:sz w:val="21"/>
          <w:szCs w:val="21"/>
        </w:rPr>
        <w:t>дд.</w:t>
      </w:r>
      <w:proofErr w:type="gramStart"/>
      <w:r w:rsidRPr="008D0050">
        <w:rPr>
          <w:rFonts w:ascii="Arial" w:hAnsi="Arial" w:cs="Arial"/>
          <w:color w:val="76923C" w:themeColor="accent3" w:themeShade="BF"/>
          <w:sz w:val="21"/>
          <w:szCs w:val="21"/>
        </w:rPr>
        <w:t>мм.гггг</w:t>
      </w:r>
      <w:proofErr w:type="spellEnd"/>
      <w:proofErr w:type="gramEnd"/>
    </w:p>
    <w:p w14:paraId="09E2B50F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256F0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Максимальное и минимальное значение </w:t>
      </w:r>
      <w:r w:rsidRPr="00DD3967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у даты начала и окончания?</w:t>
      </w:r>
    </w:p>
    <w:p w14:paraId="5948A3AA" w14:textId="77777777" w:rsidR="00405FD7" w:rsidRPr="00983509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236F25">
        <w:rPr>
          <w:rFonts w:ascii="Arial" w:hAnsi="Arial" w:cs="Arial"/>
          <w:color w:val="76923C" w:themeColor="accent3" w:themeShade="BF"/>
          <w:sz w:val="21"/>
          <w:szCs w:val="21"/>
        </w:rPr>
        <w:t>допустимы значения из диапазона [1990-01-01; 2099-12-31]</w:t>
      </w:r>
    </w:p>
    <w:p w14:paraId="52BB98D5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D3967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Что произойдет, если указать дату окончания задачи раньше даты начала?</w:t>
      </w:r>
    </w:p>
    <w:p w14:paraId="01E308B0" w14:textId="77777777" w:rsidR="00405FD7" w:rsidRPr="00391ACD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391ACD">
        <w:rPr>
          <w:rFonts w:ascii="Arial" w:hAnsi="Arial" w:cs="Arial"/>
          <w:color w:val="76923C" w:themeColor="accent3" w:themeShade="BF"/>
          <w:sz w:val="21"/>
          <w:szCs w:val="21"/>
        </w:rPr>
        <w:t xml:space="preserve">отображается ошибка «Дата окончания не может быть раньше даты </w:t>
      </w:r>
      <w:proofErr w:type="gramStart"/>
      <w:r w:rsidRPr="00391ACD">
        <w:rPr>
          <w:rFonts w:ascii="Arial" w:hAnsi="Arial" w:cs="Arial"/>
          <w:color w:val="76923C" w:themeColor="accent3" w:themeShade="BF"/>
          <w:sz w:val="21"/>
          <w:szCs w:val="21"/>
        </w:rPr>
        <w:t>начала!»</w:t>
      </w:r>
      <w:proofErr w:type="gramEnd"/>
    </w:p>
    <w:bookmarkEnd w:id="8"/>
    <w:p w14:paraId="7DD0EB3A" w14:textId="77777777" w:rsidR="00405FD7" w:rsidRDefault="00405FD7" w:rsidP="00FB1ADF">
      <w:pPr>
        <w:pStyle w:val="a6"/>
        <w:numPr>
          <w:ilvl w:val="0"/>
          <w:numId w:val="21"/>
        </w:numPr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 может быть выбран «</w:t>
      </w:r>
      <w:r w:rsidRPr="008A0913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Исполнитель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» (например, это раскрывающийся список или поля ввода)?</w:t>
      </w:r>
    </w:p>
    <w:p w14:paraId="52DCFF1E" w14:textId="77777777" w:rsidR="00405FD7" w:rsidRDefault="00405FD7" w:rsidP="00405FD7">
      <w:pPr>
        <w:pStyle w:val="a6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B967DC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выбирается из списка персон без возможности ввода вручную; </w:t>
      </w:r>
      <w:proofErr w:type="spell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чекбокс</w:t>
      </w:r>
      <w:proofErr w:type="spellEnd"/>
    </w:p>
    <w:p w14:paraId="0333F3CD" w14:textId="77777777" w:rsidR="00405FD7" w:rsidRDefault="00405FD7" w:rsidP="00FB1ADF">
      <w:pPr>
        <w:pStyle w:val="a6"/>
        <w:numPr>
          <w:ilvl w:val="0"/>
          <w:numId w:val="21"/>
        </w:numPr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 представлен список проектов (например, раскрывающийся список)?</w:t>
      </w:r>
    </w:p>
    <w:p w14:paraId="7B1CA10A" w14:textId="77777777" w:rsidR="00405FD7" w:rsidRDefault="00405FD7" w:rsidP="00405FD7">
      <w:pPr>
        <w:pStyle w:val="a6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раскрывающийся список</w:t>
      </w:r>
    </w:p>
    <w:p w14:paraId="145AE4DD" w14:textId="77777777" w:rsidR="00405FD7" w:rsidRDefault="00405FD7" w:rsidP="00FB1ADF">
      <w:pPr>
        <w:pStyle w:val="a6"/>
        <w:numPr>
          <w:ilvl w:val="0"/>
          <w:numId w:val="21"/>
        </w:numPr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lastRenderedPageBreak/>
        <w:t xml:space="preserve">Если происходит сохранение задачи в </w:t>
      </w:r>
      <w:r w:rsidRPr="002C404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форм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</w:t>
      </w:r>
      <w:r w:rsidRPr="002C404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ввода проекта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, то добавляется ли она автоматически в форму «Список задач»?</w:t>
      </w:r>
    </w:p>
    <w:p w14:paraId="7E0AAFCC" w14:textId="77777777" w:rsidR="00405FD7" w:rsidRDefault="00405FD7" w:rsidP="00405FD7">
      <w:pPr>
        <w:pStyle w:val="a6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да</w:t>
      </w:r>
    </w:p>
    <w:p w14:paraId="7B072A2E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ой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формат идентификатор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а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5CEA1754" w14:textId="77777777" w:rsidR="00405FD7" w:rsidRPr="00410C6E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числовой</w:t>
      </w:r>
    </w:p>
    <w:p w14:paraId="1B8DCBA8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5D4E9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Могут ли быть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задачи</w:t>
      </w:r>
      <w:r w:rsidRPr="005D4E9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с одинаковыми названиями?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</w:p>
    <w:p w14:paraId="29CAB337" w14:textId="77777777" w:rsidR="00405FD7" w:rsidRPr="00410C6E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значение поля «Название» не является уникальным</w:t>
      </w:r>
    </w:p>
    <w:p w14:paraId="604A0DE2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Поддерживается ли форматирование текста в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названии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(например, жирный шрифт,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курсив, выбор шрифта, цвета текста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)?</w:t>
      </w:r>
    </w:p>
    <w:p w14:paraId="14038D31" w14:textId="77777777" w:rsidR="00405FD7" w:rsidRPr="00410C6E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не поддерживается</w:t>
      </w:r>
    </w:p>
    <w:p w14:paraId="674C4E77" w14:textId="77777777" w:rsidR="00405FD7" w:rsidRDefault="00405FD7" w:rsidP="00FB1ADF">
      <w:pPr>
        <w:pStyle w:val="a6"/>
        <w:numPr>
          <w:ilvl w:val="0"/>
          <w:numId w:val="21"/>
        </w:numPr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D3967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Какие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поля </w:t>
      </w:r>
      <w:r w:rsidRPr="00DD3967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являются обязательными для заполнения, а какие нет?</w:t>
      </w:r>
    </w:p>
    <w:p w14:paraId="756B17E0" w14:textId="77777777" w:rsidR="00405FD7" w:rsidRPr="00410C6E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все поля на форме являются обязательными</w:t>
      </w:r>
    </w:p>
    <w:p w14:paraId="287FD4C0" w14:textId="4D8C166D" w:rsidR="00405FD7" w:rsidRPr="00AC3F6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AC3F67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Какие проверки выполняются перед сохранением данных?</w:t>
      </w:r>
      <w:r w:rsidR="00677F66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– </w:t>
      </w:r>
      <w:r w:rsidR="00677F66" w:rsidRPr="00677F66">
        <w:rPr>
          <w:rFonts w:ascii="Arial" w:eastAsia="Times New Roman" w:hAnsi="Arial" w:cs="Arial"/>
          <w:i/>
          <w:iCs/>
          <w:color w:val="FF0000"/>
          <w:sz w:val="21"/>
          <w:szCs w:val="21"/>
          <w:lang w:eastAsia="ru-RU"/>
        </w:rPr>
        <w:t>Вопрос неактуален</w:t>
      </w:r>
    </w:p>
    <w:p w14:paraId="4B11A4A3" w14:textId="77777777" w:rsidR="00405FD7" w:rsidRPr="00AC3F67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AC3F67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AC3F6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просьба уточнить вопрос</w:t>
      </w:r>
    </w:p>
    <w:p w14:paraId="7EE5E7B7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Могут ли сохраниться данны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, если не все обязательные поля заполнены?</w:t>
      </w:r>
    </w:p>
    <w:p w14:paraId="54F743E7" w14:textId="77777777" w:rsidR="00405FD7" w:rsidRPr="00410C6E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данные не сохраняются, если не заполнены обязательные поля </w:t>
      </w:r>
    </w:p>
    <w:p w14:paraId="2CF4C877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Какие поля в форме доступны для редактирования при добавлении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и изменении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45BB4503" w14:textId="77777777" w:rsidR="00405FD7" w:rsidRPr="0015533A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все поля доступны для редактирования</w:t>
      </w:r>
    </w:p>
    <w:p w14:paraId="3C535E61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Какие проверки осуществляются перед удалением записи задачи?</w:t>
      </w:r>
    </w:p>
    <w:p w14:paraId="6558845B" w14:textId="77777777" w:rsidR="00405FD7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проверки не осуществляются</w:t>
      </w:r>
    </w:p>
    <w:p w14:paraId="0FDA7E17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Что происходит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, когда пользователь случайно закрывает форму ввода без сохранения?</w:t>
      </w:r>
    </w:p>
    <w:p w14:paraId="4C23E277" w14:textId="77777777" w:rsidR="00405FD7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запись не сохраняется</w:t>
      </w:r>
    </w:p>
    <w:p w14:paraId="17B3CC38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Как может быть выбран статус (например, это раскрывающийся список или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чекбокс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)?</w:t>
      </w:r>
    </w:p>
    <w:p w14:paraId="67AE43C7" w14:textId="77777777" w:rsidR="00405FD7" w:rsidRDefault="00405FD7" w:rsidP="00405FD7">
      <w:pPr>
        <w:pStyle w:val="a6"/>
        <w:spacing w:after="100" w:line="240" w:lineRule="auto"/>
        <w:rPr>
          <w:rFonts w:ascii="Arial" w:hAnsi="Arial" w:cs="Arial"/>
          <w:color w:val="76923C" w:themeColor="accent3" w:themeShade="BF"/>
          <w:sz w:val="21"/>
          <w:szCs w:val="21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983509">
        <w:rPr>
          <w:rFonts w:ascii="Arial" w:hAnsi="Arial" w:cs="Arial"/>
          <w:color w:val="76923C" w:themeColor="accent3" w:themeShade="BF"/>
          <w:sz w:val="21"/>
          <w:szCs w:val="21"/>
        </w:rPr>
        <w:t>раскрывающийся список</w:t>
      </w:r>
    </w:p>
    <w:p w14:paraId="52157180" w14:textId="2F634281" w:rsidR="00510D9F" w:rsidRPr="00510D9F" w:rsidRDefault="00510D9F" w:rsidP="00405FD7">
      <w:pPr>
        <w:pStyle w:val="a6"/>
        <w:spacing w:after="100" w:line="240" w:lineRule="auto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23.1 Значение по умолчанию для поля «Статус» = Не начата (уточнено в разговоре).</w:t>
      </w:r>
    </w:p>
    <w:p w14:paraId="236B156B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Предусмотрены ли уведомления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об ошибках в данных при попытке сохранения?</w:t>
      </w:r>
    </w:p>
    <w:p w14:paraId="5E216177" w14:textId="77777777" w:rsidR="00405FD7" w:rsidRPr="00983509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да, отображается сообщение об ошибке, текст должен соответствовать ситуации</w:t>
      </w:r>
    </w:p>
    <w:p w14:paraId="41A509E4" w14:textId="624CCE7A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 происходит переход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при сохранении и отмене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между формой ввода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задачи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и </w:t>
      </w:r>
      <w:r w:rsidRPr="000A7BD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предыдущ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ей</w:t>
      </w:r>
      <w:r w:rsidRPr="000A7BD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форм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ой/ формой</w:t>
      </w:r>
      <w:r w:rsidRPr="000A7BD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ввода проекта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  <w:r w:rsidR="00677F66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="00677F66" w:rsidRPr="00677F66">
        <w:rPr>
          <w:rFonts w:ascii="Arial" w:eastAsia="Times New Roman" w:hAnsi="Arial" w:cs="Arial"/>
          <w:i/>
          <w:iCs/>
          <w:color w:val="FF0000"/>
          <w:sz w:val="21"/>
          <w:szCs w:val="21"/>
          <w:lang w:eastAsia="ru-RU"/>
        </w:rPr>
        <w:t>– Вопрос неактуален</w:t>
      </w:r>
    </w:p>
    <w:p w14:paraId="73794CBD" w14:textId="77777777" w:rsidR="00405FD7" w:rsidRPr="0015533A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просьба переформулировать вопрос</w:t>
      </w:r>
    </w:p>
    <w:p w14:paraId="0F81D17E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Можно ли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восстанов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ить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данны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 случае их случайного удаления?</w:t>
      </w:r>
    </w:p>
    <w:p w14:paraId="024E98BB" w14:textId="77777777" w:rsidR="00405FD7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не предусмотрено восстановление данных после удаления</w:t>
      </w:r>
    </w:p>
    <w:p w14:paraId="1C45FC20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Предусмотрено ли уведомление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 завершении успешного сохранения данных или об ошибке при сохранении?</w:t>
      </w:r>
    </w:p>
    <w:p w14:paraId="43E62853" w14:textId="77777777" w:rsidR="00405FD7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см. п.5.15</w:t>
      </w:r>
    </w:p>
    <w:p w14:paraId="6FA5DAAE" w14:textId="77777777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</w:t>
      </w:r>
      <w:r w:rsidRPr="00331C1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редусмотрены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ли</w:t>
      </w:r>
      <w:r w:rsidRPr="00331C10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уведомления о завершении задачи или при приближении к дате окончания?</w:t>
      </w:r>
    </w:p>
    <w:p w14:paraId="48C33FF1" w14:textId="77777777" w:rsidR="00405FD7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не предусмотрены</w:t>
      </w:r>
    </w:p>
    <w:p w14:paraId="0578EEC6" w14:textId="5DD83B6E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F452D0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Какие символы являются допустимыми в поле «Название»?</w:t>
      </w:r>
    </w:p>
    <w:p w14:paraId="4B6CD296" w14:textId="11542EB8" w:rsidR="007E0148" w:rsidRPr="007E0148" w:rsidRDefault="007E0148" w:rsidP="007E0148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допустимые алфавиты: </w:t>
      </w:r>
      <w:r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A-</w:t>
      </w:r>
      <w:proofErr w:type="gramStart"/>
      <w:r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 , а-я</w:t>
      </w:r>
    </w:p>
    <w:p w14:paraId="0B6CDCD4" w14:textId="65910FB9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F452D0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Имеет ли значение регистр в поле «</w:t>
      </w: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Н</w:t>
      </w:r>
      <w:r w:rsidRPr="00F452D0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азвание»?</w:t>
      </w:r>
    </w:p>
    <w:p w14:paraId="091525F8" w14:textId="4D0B042F" w:rsidR="007E0148" w:rsidRPr="007E0148" w:rsidRDefault="007E0148" w:rsidP="007E0148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</w:t>
      </w:r>
      <w:r w:rsidR="00B71CB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комментарий</w:t>
      </w:r>
      <w:proofErr w:type="spellEnd"/>
      <w:proofErr w:type="gramEnd"/>
      <w:r w:rsidR="00B71CB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п.6.34</w:t>
      </w:r>
    </w:p>
    <w:p w14:paraId="6A605BA6" w14:textId="0273E32A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Доступен ли множественный выбор в поле «Исполнитель»?</w:t>
      </w:r>
    </w:p>
    <w:p w14:paraId="32DE7C67" w14:textId="75F58977" w:rsidR="007E0148" w:rsidRDefault="007E0148" w:rsidP="007E0148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да</w:t>
      </w:r>
    </w:p>
    <w:p w14:paraId="3AD5C0A9" w14:textId="50C01FE8" w:rsidR="001D1D53" w:rsidRDefault="001D1D53" w:rsidP="00663629">
      <w:pPr>
        <w:pStyle w:val="a6"/>
        <w:numPr>
          <w:ilvl w:val="1"/>
          <w:numId w:val="21"/>
        </w:numPr>
        <w:spacing w:after="10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1D1D53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Какое максимальное количество значений для поля «Исполнитель» может быть выбрано?</w:t>
      </w:r>
    </w:p>
    <w:p w14:paraId="7594F520" w14:textId="7206437F" w:rsidR="00D04D69" w:rsidRDefault="00D04D69" w:rsidP="00D04D69">
      <w:pPr>
        <w:pStyle w:val="a6"/>
        <w:spacing w:after="100" w:line="240" w:lineRule="auto"/>
        <w:ind w:left="1188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ограничено возможностями БД</w:t>
      </w:r>
    </w:p>
    <w:p w14:paraId="133A01DC" w14:textId="42161F53" w:rsidR="00663629" w:rsidRDefault="00663629" w:rsidP="00663629">
      <w:pPr>
        <w:pStyle w:val="a6"/>
        <w:numPr>
          <w:ilvl w:val="1"/>
          <w:numId w:val="21"/>
        </w:numPr>
        <w:spacing w:after="10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Значение какого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(их)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поля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(ей)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из формы «Список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сотрудников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 («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Фамилия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, 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Имя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, «Отчество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) отображается при выборе 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значения для поля «Исполнитель»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?</w:t>
      </w:r>
    </w:p>
    <w:p w14:paraId="65BC930F" w14:textId="0FD5DB6C" w:rsidR="00733BF7" w:rsidRDefault="00733BF7" w:rsidP="00733BF7">
      <w:pPr>
        <w:pStyle w:val="a6"/>
        <w:spacing w:after="100" w:line="240" w:lineRule="auto"/>
        <w:ind w:left="1188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bookmarkStart w:id="9" w:name="_Hlk153885410"/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Фамилия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Имя</w:t>
      </w:r>
      <w:r w:rsidRPr="0066362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«Отчество»</w:t>
      </w:r>
    </w:p>
    <w:bookmarkEnd w:id="9"/>
    <w:p w14:paraId="70F04CFF" w14:textId="2897A199" w:rsidR="00FB1ADF" w:rsidRPr="005F74C0" w:rsidRDefault="00FB1ADF" w:rsidP="005F74C0">
      <w:pPr>
        <w:pStyle w:val="a6"/>
        <w:numPr>
          <w:ilvl w:val="0"/>
          <w:numId w:val="21"/>
        </w:numPr>
        <w:spacing w:after="100" w:line="240" w:lineRule="auto"/>
        <w:ind w:left="709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5F74C0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 xml:space="preserve"> </w:t>
      </w:r>
      <w:bookmarkStart w:id="10" w:name="_Hlk152159826"/>
      <w:r w:rsidR="005F74C0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З</w:t>
      </w:r>
      <w:r w:rsidRPr="005F74C0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начение какого поля из формы «Список проектов» («Название» или «Сокращенное название») отображается при выборе проекта?</w:t>
      </w:r>
      <w:bookmarkEnd w:id="10"/>
    </w:p>
    <w:p w14:paraId="7B1612EC" w14:textId="60E03BD3" w:rsidR="007859C2" w:rsidRPr="00114CA9" w:rsidRDefault="006F6F10" w:rsidP="00C73DDF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114CA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ESV: </w:t>
      </w:r>
      <w:r w:rsidR="007859C2" w:rsidRPr="00114CA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будет отображаться «Сокращенное название» проекта</w:t>
      </w:r>
    </w:p>
    <w:p w14:paraId="2141AAB5" w14:textId="67A7A3CC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Доступен ли множественный выбор в раскрывающемся списке поля «Статус»?</w:t>
      </w:r>
    </w:p>
    <w:p w14:paraId="2543B5D5" w14:textId="23D575AA" w:rsidR="007E0148" w:rsidRDefault="007E0148" w:rsidP="007E0148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не доступен</w:t>
      </w:r>
    </w:p>
    <w:p w14:paraId="6F3EAA22" w14:textId="4F0FC456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Является ли порядковый номер задачи (поле «Идентификатор») уникальным?</w:t>
      </w:r>
    </w:p>
    <w:p w14:paraId="2AEBFF52" w14:textId="4C0139AB" w:rsidR="007E0148" w:rsidRDefault="007E0148" w:rsidP="007E0148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да</w:t>
      </w:r>
    </w:p>
    <w:p w14:paraId="5211C606" w14:textId="660E40A4" w:rsidR="00405FD7" w:rsidRDefault="00405FD7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lastRenderedPageBreak/>
        <w:t xml:space="preserve">Какой порядковый номер (поле «Идентификатор») будет иметь задача, если она была создана из </w:t>
      </w:r>
      <w:r w:rsidRPr="00ED3FA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формы</w:t>
      </w: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 xml:space="preserve"> ввода задачи, которая была вызвана из формы</w:t>
      </w:r>
      <w:r w:rsidRPr="00ED3FA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 xml:space="preserve"> ввода проекта</w:t>
      </w: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?</w:t>
      </w:r>
    </w:p>
    <w:p w14:paraId="2D8E4D50" w14:textId="2ABC6A87" w:rsidR="00741893" w:rsidRPr="001F7121" w:rsidRDefault="007E0148" w:rsidP="001F7121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 w:rsidR="00B71CB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r w:rsidR="00310117" w:rsidRPr="001F712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номер </w:t>
      </w:r>
      <w:r w:rsidR="00B5092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новой </w:t>
      </w:r>
      <w:r w:rsidR="00310117" w:rsidRPr="001F712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задачи (поле «Идентификатор») будет соответствовать номеру последней задачи</w:t>
      </w:r>
      <w:r w:rsidR="00B5092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+1</w:t>
      </w:r>
      <w:r w:rsidR="00310117" w:rsidRPr="001F712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на форме «Список задач</w:t>
      </w:r>
      <w:r w:rsidR="00B5092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»</w:t>
      </w:r>
      <w:r w:rsidR="0031011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, </w:t>
      </w:r>
      <w:r w:rsidR="001F712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независимо от того, создается задача напрямую из формы ввода задачи или </w:t>
      </w:r>
      <w:r w:rsidR="00C02CB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вызывается</w:t>
      </w:r>
      <w:r w:rsidR="001F7121" w:rsidRPr="001F7121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из формы ввода проекта</w:t>
      </w:r>
    </w:p>
    <w:p w14:paraId="455EC8DB" w14:textId="0E4CA2B9" w:rsidR="00123612" w:rsidRDefault="00123612" w:rsidP="00FB1ADF">
      <w:pPr>
        <w:pStyle w:val="a6"/>
        <w:numPr>
          <w:ilvl w:val="0"/>
          <w:numId w:val="21"/>
        </w:numP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123612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Какое предусмотрено максимальное и минимальное значение для поля «Идентификатор»?</w:t>
      </w:r>
    </w:p>
    <w:p w14:paraId="2D0B5B70" w14:textId="2187248A" w:rsidR="007E0148" w:rsidRPr="00123612" w:rsidRDefault="007E0148" w:rsidP="007E0148">
      <w:pPr>
        <w:pStyle w:val="a6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="000711B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аналогично форме ввода проекта, см. комментарий к п. 5.22</w:t>
      </w:r>
    </w:p>
    <w:p w14:paraId="2529ADDA" w14:textId="3DF8FEFF" w:rsidR="00FB1ADF" w:rsidRDefault="00FB1ADF" w:rsidP="00FB1ADF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FB1ADF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Возможно ли сохранить форму ввода в режиме редактирования, если не были внесены изменения? (Будет ли активна команда «Сохранить»?)</w:t>
      </w:r>
    </w:p>
    <w:p w14:paraId="145B51C2" w14:textId="2B778278" w:rsidR="003B1338" w:rsidRDefault="003B1338" w:rsidP="003B1338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команда всегда активна</w:t>
      </w:r>
    </w:p>
    <w:p w14:paraId="7D6740C2" w14:textId="0E13025F" w:rsidR="00472B54" w:rsidRDefault="00472B54" w:rsidP="00472B54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Доступен ли ручной ввод в поле «Проект»</w:t>
      </w:r>
      <w:r w:rsidRPr="00472B54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?</w:t>
      </w:r>
    </w:p>
    <w:p w14:paraId="0A4E9F47" w14:textId="01C883C4" w:rsidR="00CD2F4B" w:rsidRPr="00CD2F4B" w:rsidRDefault="00CD2F4B" w:rsidP="00CD2F4B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не доступен</w:t>
      </w:r>
    </w:p>
    <w:p w14:paraId="51CDBD88" w14:textId="04739B4C" w:rsidR="00EC194B" w:rsidRDefault="00EC194B" w:rsidP="00472B54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</w:pP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Какой ожидаемый результат если заполнить поле</w:t>
      </w:r>
      <w:r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 xml:space="preserve"> «Название»</w:t>
      </w: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 xml:space="preserve"> пробелами?</w:t>
      </w:r>
    </w:p>
    <w:p w14:paraId="621962B7" w14:textId="56E8BC01" w:rsidR="00CD2F4B" w:rsidRPr="00CD2F4B" w:rsidRDefault="00CD2F4B" w:rsidP="00CD2F4B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запись сохранится после выполнения команды «Сохранить»</w:t>
      </w:r>
    </w:p>
    <w:p w14:paraId="3E2D99AC" w14:textId="427C8714" w:rsidR="00EC194B" w:rsidRDefault="00EC194B" w:rsidP="00EC194B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</w:pPr>
      <w:bookmarkStart w:id="11" w:name="_Hlk152262202"/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 xml:space="preserve">Какой ожидаемый результат если </w:t>
      </w:r>
      <w:r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 xml:space="preserve">не </w:t>
      </w: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заполнить</w:t>
      </w:r>
      <w:r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 xml:space="preserve"> все</w:t>
      </w: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 xml:space="preserve"> пол</w:t>
      </w:r>
      <w:r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я и попробовать выполнить команду «Сохранить»</w:t>
      </w: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?</w:t>
      </w:r>
    </w:p>
    <w:p w14:paraId="3E56DAAA" w14:textId="2A17C7DE" w:rsidR="009B5A41" w:rsidRPr="009B5A41" w:rsidRDefault="009B5A41" w:rsidP="009B5A41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отображение сообщения об ошибке для каждого поля, текст сообщения дол</w:t>
      </w:r>
      <w:r w:rsidR="00AE433D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жен быть единообразным в приложении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для соответствующей ситуации</w:t>
      </w:r>
    </w:p>
    <w:p w14:paraId="6E07925B" w14:textId="250F81C7" w:rsidR="00EC194B" w:rsidRDefault="00EC194B" w:rsidP="00EC194B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</w:pP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 xml:space="preserve">Какой ожидаемый результат если </w:t>
      </w:r>
      <w:r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 xml:space="preserve">не </w:t>
      </w: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заполнить</w:t>
      </w:r>
      <w:r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 xml:space="preserve"> одно из полей и попробовать выполнить команду «Сохранить»</w:t>
      </w: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?</w:t>
      </w:r>
    </w:p>
    <w:p w14:paraId="57526535" w14:textId="27BCE05F" w:rsidR="009B5A41" w:rsidRDefault="009B5A41" w:rsidP="009B5A41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отображение сообщения об ошибке для поля, текст сообщения дол</w:t>
      </w:r>
      <w:r w:rsidR="00AE433D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жен быть единообразным в приложении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для соответствующей ситуации</w:t>
      </w:r>
    </w:p>
    <w:p w14:paraId="061CA826" w14:textId="282F57EE" w:rsidR="004D27BC" w:rsidRDefault="00AD3AB8" w:rsidP="004D27BC">
      <w:pPr>
        <w:pStyle w:val="a6"/>
        <w:numPr>
          <w:ilvl w:val="0"/>
          <w:numId w:val="21"/>
        </w:numP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AD3AB8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Уточнен заголовок формы </w:t>
      </w:r>
      <w:bookmarkStart w:id="12" w:name="_Hlk154601984"/>
      <w:r w:rsidRPr="00AD3AB8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–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Форма ввода задачи</w:t>
      </w:r>
      <w:r w:rsidRPr="00AD3AB8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.</w:t>
      </w:r>
    </w:p>
    <w:bookmarkEnd w:id="12"/>
    <w:p w14:paraId="3A32E9C4" w14:textId="19921AC3" w:rsidR="004D27BC" w:rsidRDefault="004D27BC" w:rsidP="004D27BC">
      <w:pPr>
        <w:pStyle w:val="a6"/>
        <w:numPr>
          <w:ilvl w:val="0"/>
          <w:numId w:val="21"/>
        </w:numPr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</w:pPr>
      <w:r w:rsidRPr="004D27BC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Какой заголовок имеет форма в режиме </w:t>
      </w:r>
      <w:r w:rsidR="00643B65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добавления и</w:t>
      </w:r>
      <w:r w:rsidR="00643B65" w:rsidRPr="004D27BC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 </w:t>
      </w:r>
      <w:r w:rsidRPr="004D27BC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редактирования?</w:t>
      </w:r>
    </w:p>
    <w:p w14:paraId="25EE9C0D" w14:textId="3274B1AE" w:rsidR="00F720EE" w:rsidRDefault="00F720EE" w:rsidP="00F720EE">
      <w:pPr>
        <w:pStyle w:val="a6"/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</w:pPr>
      <w:r w:rsidRPr="00F720EE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Уточнено в переписке:</w:t>
      </w:r>
      <w:r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 одинаковый </w:t>
      </w:r>
      <w:r w:rsidRPr="00F720EE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– «Форма ввода задачи».</w:t>
      </w:r>
    </w:p>
    <w:p w14:paraId="39EA36F4" w14:textId="77777777" w:rsidR="00F720EE" w:rsidRDefault="00643B65" w:rsidP="00F720EE">
      <w:pPr>
        <w:pStyle w:val="a6"/>
        <w:numPr>
          <w:ilvl w:val="0"/>
          <w:numId w:val="21"/>
        </w:numPr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Возможно ли со</w:t>
      </w:r>
      <w:r w:rsidR="00896A06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здать задачу без указания исполнителя?</w:t>
      </w:r>
      <w:r w:rsidR="00F720EE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 </w:t>
      </w:r>
    </w:p>
    <w:p w14:paraId="66516E17" w14:textId="694B0867" w:rsidR="00F720EE" w:rsidRPr="00F720EE" w:rsidRDefault="00F720EE" w:rsidP="00F720EE">
      <w:pPr>
        <w:pStyle w:val="a6"/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</w:pPr>
      <w:r w:rsidRPr="00F720EE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Уточнено в переписке: поле "Исполнитель" является обязательным на форме ввода задачи</w:t>
      </w:r>
    </w:p>
    <w:p w14:paraId="0A3E1F69" w14:textId="5FACEE41" w:rsidR="003C10DC" w:rsidRDefault="0001799C" w:rsidP="003C10DC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</w:t>
      </w:r>
      <w:r w:rsidR="003C10DC"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тип графического интерфейса команд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="003C10DC"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«Сохранить»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296DAA7C" w14:textId="57F45516" w:rsidR="0001799C" w:rsidRDefault="0001799C" w:rsidP="0001799C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тип графического интерфейса команд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 w:rsidR="00DB6FC4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Отмена</w:t>
      </w:r>
      <w:r w:rsidRP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339A70AE" w14:textId="5DCFAE9C" w:rsidR="00970421" w:rsidRDefault="00970421" w:rsidP="0001799C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Уточнено: поле «Идентификатор» не отображается в форме ввода задачи в режиме добавления</w:t>
      </w:r>
    </w:p>
    <w:p w14:paraId="453D3FAB" w14:textId="297B4FD7" w:rsidR="0001799C" w:rsidRDefault="0001799C" w:rsidP="006D3F96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Какое значение по умолчанию имеет поле «Дата начала»?</w:t>
      </w:r>
    </w:p>
    <w:p w14:paraId="7AB2A180" w14:textId="710021C0" w:rsidR="00F961F1" w:rsidRDefault="00F961F1" w:rsidP="00F961F1">
      <w:pPr>
        <w:pStyle w:val="a6"/>
        <w:spacing w:after="10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отображается пустое поле</w:t>
      </w:r>
    </w:p>
    <w:p w14:paraId="6FEC587C" w14:textId="0773343E" w:rsidR="0001799C" w:rsidRDefault="0001799C" w:rsidP="00104F85">
      <w:pPr>
        <w:pStyle w:val="a6"/>
        <w:numPr>
          <w:ilvl w:val="0"/>
          <w:numId w:val="21"/>
        </w:numPr>
        <w:spacing w:after="100" w:line="240" w:lineRule="auto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Какое значение по умолчанию имеет поле «Дата окончания»?</w:t>
      </w:r>
    </w:p>
    <w:p w14:paraId="4945F993" w14:textId="77777777" w:rsidR="00F961F1" w:rsidRDefault="00F961F1" w:rsidP="00F961F1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отображается пустое поле</w:t>
      </w:r>
    </w:p>
    <w:bookmarkEnd w:id="11"/>
    <w:p w14:paraId="5125108E" w14:textId="77777777" w:rsidR="00405FD7" w:rsidRPr="006C5E70" w:rsidRDefault="00405FD7" w:rsidP="00405FD7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</w:p>
    <w:p w14:paraId="00207211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14:paraId="77C49AE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4C76F6D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0AE79E00" w14:textId="00E4D44D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  <w:r w:rsidR="00A927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92707" w:rsidRPr="00A92707">
        <w:rPr>
          <w:rFonts w:ascii="Arial" w:eastAsia="Times New Roman" w:hAnsi="Arial" w:cs="Arial"/>
          <w:color w:val="9BBB59" w:themeColor="accent3"/>
          <w:sz w:val="21"/>
          <w:szCs w:val="21"/>
          <w:lang w:eastAsia="ru-RU"/>
        </w:rPr>
        <w:t>(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допустимое количество символов от 2 до 30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, символы: </w:t>
      </w:r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A-</w:t>
      </w:r>
      <w:proofErr w:type="gramStart"/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 , а-я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, цифры: 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0-9 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спецсимволы: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-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)</w:t>
      </w:r>
    </w:p>
    <w:p w14:paraId="77E534CA" w14:textId="77777777" w:rsidR="00A92707" w:rsidRPr="001A344E" w:rsidRDefault="001A344E" w:rsidP="00A92707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  <w:r w:rsidR="00A927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92707" w:rsidRPr="00A92707">
        <w:rPr>
          <w:rFonts w:ascii="Arial" w:eastAsia="Times New Roman" w:hAnsi="Arial" w:cs="Arial"/>
          <w:color w:val="9BBB59" w:themeColor="accent3"/>
          <w:sz w:val="21"/>
          <w:szCs w:val="21"/>
          <w:lang w:eastAsia="ru-RU"/>
        </w:rPr>
        <w:t>(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допустимое количество символов от 2 до 30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, символы: </w:t>
      </w:r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A-</w:t>
      </w:r>
      <w:proofErr w:type="gramStart"/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 , а-я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, цифры: 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0-9 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спецсимволы: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-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)</w:t>
      </w:r>
    </w:p>
    <w:p w14:paraId="797F99B2" w14:textId="77777777" w:rsidR="00A92707" w:rsidRPr="001A344E" w:rsidRDefault="001A344E" w:rsidP="00A92707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  <w:r w:rsidR="00A927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92707" w:rsidRPr="00A92707">
        <w:rPr>
          <w:rFonts w:ascii="Arial" w:eastAsia="Times New Roman" w:hAnsi="Arial" w:cs="Arial"/>
          <w:color w:val="9BBB59" w:themeColor="accent3"/>
          <w:sz w:val="21"/>
          <w:szCs w:val="21"/>
          <w:lang w:eastAsia="ru-RU"/>
        </w:rPr>
        <w:t>(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допустимое количество символов от 2 до 30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, символы: </w:t>
      </w:r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A-</w:t>
      </w:r>
      <w:proofErr w:type="gramStart"/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 , а-я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, цифры: 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0-9 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спецсимволы: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-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)</w:t>
      </w:r>
    </w:p>
    <w:p w14:paraId="4A0B8DD5" w14:textId="7F6EDEE5" w:rsidR="00A92707" w:rsidRPr="001A344E" w:rsidRDefault="001A344E" w:rsidP="00A92707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  <w:r w:rsidR="00A927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</w:t>
      </w:r>
      <w:r w:rsidR="00A92707" w:rsidRPr="00A92707">
        <w:rPr>
          <w:rFonts w:ascii="Arial" w:eastAsia="Times New Roman" w:hAnsi="Arial" w:cs="Arial"/>
          <w:color w:val="9BBB59" w:themeColor="accent3"/>
          <w:sz w:val="21"/>
          <w:szCs w:val="21"/>
          <w:lang w:eastAsia="ru-RU"/>
        </w:rPr>
        <w:t>(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допустимое количество символов от 2 до 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5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0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, символы: </w:t>
      </w:r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A-</w:t>
      </w:r>
      <w:proofErr w:type="gramStart"/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="00A92707"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 , а-я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, цифры: 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0-9 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спецсимволы:</w:t>
      </w:r>
      <w:r w:rsidR="00A92707"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-</w:t>
      </w:r>
      <w:r w:rsidR="00A9270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, . , \)</w:t>
      </w:r>
    </w:p>
    <w:p w14:paraId="27EFA937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303B6A1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14:paraId="7261B64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14:paraId="4532F2B2" w14:textId="77777777" w:rsidR="00256F09" w:rsidRDefault="00256F09" w:rsidP="00661A1D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</w:p>
    <w:p w14:paraId="037FA539" w14:textId="77777777" w:rsidR="007B381D" w:rsidRDefault="007B381D" w:rsidP="007B381D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Вопросы:</w:t>
      </w:r>
    </w:p>
    <w:p w14:paraId="52F23DA5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Персона, исполнитель, сотрудник – это одно и тоже?</w:t>
      </w:r>
    </w:p>
    <w:p w14:paraId="3233B6CA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r w:rsidRPr="00F452D0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правильное название – «Сотрудник». </w:t>
      </w:r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Не обязательно сотрудник является исполнителем, исполнитель выбирается из списка сотрудников</w:t>
      </w:r>
    </w:p>
    <w:p w14:paraId="04F820AE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5D4E9E">
        <w:rPr>
          <w:rFonts w:ascii="Arial" w:eastAsia="Times New Roman" w:hAnsi="Arial" w:cs="Arial"/>
          <w:color w:val="FF0000"/>
          <w:sz w:val="21"/>
          <w:szCs w:val="21"/>
          <w:lang w:eastAsia="ru-RU"/>
        </w:rPr>
        <w:lastRenderedPageBreak/>
        <w:t>Каково максимальное и минимальное количество символов для полей «Фамилия», «Имя», «Отчество», «Должность»?</w:t>
      </w:r>
    </w:p>
    <w:p w14:paraId="3E0A56A7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«Фамилия»: допустимое количество символов от 2 до 30</w:t>
      </w:r>
    </w:p>
    <w:p w14:paraId="2DAB1B49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«Имя»: допустимое количество символов от 2 до 30</w:t>
      </w:r>
    </w:p>
    <w:p w14:paraId="18429876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«Отчество»: допустимое количество символов от 2 до 30</w:t>
      </w:r>
    </w:p>
    <w:p w14:paraId="4DDFB1A5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«Должность»: допустимое количество символов от 2 до 50</w:t>
      </w:r>
    </w:p>
    <w:p w14:paraId="19AEEB6C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0A7BD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Возможно ли использование цифр и спецсимволов в полях «Фамилия», «Имя», «Отчество», «Должность»?</w:t>
      </w:r>
    </w:p>
    <w:p w14:paraId="668A57F6" w14:textId="77777777" w:rsidR="007B381D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«Фамилия»: 0-</w:t>
      </w:r>
      <w:proofErr w:type="gramStart"/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9 ,</w:t>
      </w:r>
      <w:proofErr w:type="gramEnd"/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- </w:t>
      </w:r>
    </w:p>
    <w:p w14:paraId="645D6E61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«Имя»: </w:t>
      </w:r>
      <w:r w:rsidRPr="00A146AE">
        <w:rPr>
          <w:rFonts w:ascii="Arial" w:hAnsi="Arial" w:cs="Arial"/>
          <w:color w:val="76923C" w:themeColor="accent3" w:themeShade="BF"/>
          <w:sz w:val="21"/>
          <w:szCs w:val="21"/>
        </w:rPr>
        <w:t>0-</w:t>
      </w:r>
      <w:proofErr w:type="gramStart"/>
      <w:r w:rsidRPr="00A146AE">
        <w:rPr>
          <w:rFonts w:ascii="Arial" w:hAnsi="Arial" w:cs="Arial"/>
          <w:color w:val="76923C" w:themeColor="accent3" w:themeShade="BF"/>
          <w:sz w:val="21"/>
          <w:szCs w:val="21"/>
        </w:rPr>
        <w:t>9 ,</w:t>
      </w:r>
      <w:proofErr w:type="gramEnd"/>
      <w:r w:rsidRPr="00A146AE">
        <w:rPr>
          <w:rFonts w:ascii="Arial" w:hAnsi="Arial" w:cs="Arial"/>
          <w:color w:val="76923C" w:themeColor="accent3" w:themeShade="BF"/>
          <w:sz w:val="21"/>
          <w:szCs w:val="21"/>
        </w:rPr>
        <w:t xml:space="preserve"> -</w:t>
      </w:r>
    </w:p>
    <w:p w14:paraId="6F605C4C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«Отчество»: </w:t>
      </w:r>
      <w:r w:rsidRPr="00A146AE">
        <w:rPr>
          <w:rFonts w:ascii="Arial" w:hAnsi="Arial" w:cs="Arial"/>
          <w:color w:val="76923C" w:themeColor="accent3" w:themeShade="BF"/>
          <w:sz w:val="21"/>
          <w:szCs w:val="21"/>
        </w:rPr>
        <w:t>0-</w:t>
      </w:r>
      <w:proofErr w:type="gramStart"/>
      <w:r w:rsidRPr="00A146AE">
        <w:rPr>
          <w:rFonts w:ascii="Arial" w:hAnsi="Arial" w:cs="Arial"/>
          <w:color w:val="76923C" w:themeColor="accent3" w:themeShade="BF"/>
          <w:sz w:val="21"/>
          <w:szCs w:val="21"/>
        </w:rPr>
        <w:t>9 ,</w:t>
      </w:r>
      <w:proofErr w:type="gramEnd"/>
      <w:r w:rsidRPr="00A146AE">
        <w:rPr>
          <w:rFonts w:ascii="Arial" w:hAnsi="Arial" w:cs="Arial"/>
          <w:color w:val="76923C" w:themeColor="accent3" w:themeShade="BF"/>
          <w:sz w:val="21"/>
          <w:szCs w:val="21"/>
        </w:rPr>
        <w:t xml:space="preserve"> -</w:t>
      </w:r>
    </w:p>
    <w:p w14:paraId="5EC1C060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«Должность»: 0-</w:t>
      </w:r>
      <w:proofErr w:type="gramStart"/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9 ,</w:t>
      </w:r>
      <w:proofErr w:type="gramEnd"/>
      <w:r w:rsidRPr="00A146A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- , . , \</w:t>
      </w:r>
    </w:p>
    <w:p w14:paraId="49FE0AF3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0A7BD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Что происходит при сохранении формы ввода с введенными данными, которые уже существуют в системе (т.е. есть запись, где совпадают поля «Фамилия», «Имя», «Отчество»)?</w:t>
      </w:r>
    </w:p>
    <w:p w14:paraId="31F6F195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поля не являются уникальными, возможно сохранение записи </w:t>
      </w:r>
    </w:p>
    <w:p w14:paraId="699EAAC8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0A7BD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Какой формат идентификатора поддерживается?</w:t>
      </w:r>
    </w:p>
    <w:p w14:paraId="070AA9B4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числовой, порядковый номер сотрудника</w:t>
      </w:r>
    </w:p>
    <w:p w14:paraId="3F1D1936" w14:textId="77777777" w:rsidR="007B381D" w:rsidRDefault="007B381D" w:rsidP="007B381D">
      <w:pPr>
        <w:pStyle w:val="a6"/>
        <w:numPr>
          <w:ilvl w:val="0"/>
          <w:numId w:val="14"/>
        </w:numPr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DD3967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Какие 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поля </w:t>
      </w:r>
      <w:r w:rsidRPr="00DD3967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являются обязательными для заполнения, а какие нет?</w:t>
      </w:r>
    </w:p>
    <w:p w14:paraId="5A5CF6A5" w14:textId="77777777" w:rsidR="007B381D" w:rsidRDefault="007B381D" w:rsidP="007B381D">
      <w:pPr>
        <w:pStyle w:val="a6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все поля на форме являются обязательными</w:t>
      </w:r>
    </w:p>
    <w:p w14:paraId="3B6F0377" w14:textId="262C020F" w:rsidR="007B381D" w:rsidRDefault="007B381D" w:rsidP="007B381D">
      <w:pPr>
        <w:pStyle w:val="a6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F452D0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 xml:space="preserve">6.1 </w:t>
      </w: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Является ли поле</w:t>
      </w:r>
      <w:r w:rsidRPr="00F452D0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 xml:space="preserve"> «</w:t>
      </w: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Отчество</w:t>
      </w:r>
      <w:r w:rsidRPr="00F452D0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 xml:space="preserve"> обязательным (ведь его может и не быть)</w:t>
      </w:r>
      <w:r w:rsidRPr="00F452D0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?</w:t>
      </w:r>
    </w:p>
    <w:p w14:paraId="0157B180" w14:textId="77345F70" w:rsidR="000711B9" w:rsidRDefault="000711B9" w:rsidP="007B381D">
      <w:pPr>
        <w:pStyle w:val="a6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поле является обязательным</w:t>
      </w:r>
      <w:r w:rsidR="00B52736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. При создании дефектов также можно </w:t>
      </w:r>
      <w:r w:rsidR="00BB3D67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будет </w:t>
      </w:r>
      <w:r w:rsidR="00B52736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создать запрос на улучшение с указанием причины запроса</w:t>
      </w:r>
      <w:r w:rsidR="00C73DDF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и обоснованием</w:t>
      </w:r>
    </w:p>
    <w:p w14:paraId="5D92A91A" w14:textId="3D3887EF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Какие проверки выполняются перед сохранением данных?</w:t>
      </w:r>
      <w:r w:rsidR="00677F66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="00677F66" w:rsidRPr="00677F66">
        <w:rPr>
          <w:rFonts w:ascii="Arial" w:eastAsia="Times New Roman" w:hAnsi="Arial" w:cs="Arial"/>
          <w:i/>
          <w:iCs/>
          <w:color w:val="FF0000"/>
          <w:sz w:val="21"/>
          <w:szCs w:val="21"/>
          <w:lang w:eastAsia="ru-RU"/>
        </w:rPr>
        <w:t>– Вопрос неактуален</w:t>
      </w:r>
    </w:p>
    <w:p w14:paraId="5E6E245C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u w:val="single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r w:rsidRPr="000E6F48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просьба уточнить вопрос</w:t>
      </w:r>
    </w:p>
    <w:p w14:paraId="4275B610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Могут ли сохраниться данны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, если не все обязательные поля заполнены?</w:t>
      </w:r>
    </w:p>
    <w:p w14:paraId="38D65915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данные не сохраняются</w:t>
      </w:r>
    </w:p>
    <w:p w14:paraId="1224493B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Какие проверки осуществляются перед удалением записи задачи?</w:t>
      </w:r>
    </w:p>
    <w:p w14:paraId="151A24AB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отсутствуют проверки при удалении записи</w:t>
      </w:r>
    </w:p>
    <w:p w14:paraId="26FD6B7F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Что происходит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, когда пользователь случайно закрывает форму ввода без сохранения?</w:t>
      </w:r>
    </w:p>
    <w:p w14:paraId="6311A387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запись не сохраняется</w:t>
      </w:r>
    </w:p>
    <w:p w14:paraId="36BB5B51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Предусмотрены ли уведомления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об ошибках в данных при попытке сохранения?</w:t>
      </w:r>
    </w:p>
    <w:p w14:paraId="4CAB1422" w14:textId="5E80E357" w:rsidR="007B381D" w:rsidRPr="008A4AE7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см. </w:t>
      </w:r>
      <w:r w:rsidR="000711B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комментарий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п.5.12</w:t>
      </w:r>
    </w:p>
    <w:p w14:paraId="5A3030CB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Можно ли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восстанов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ить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данны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в случае их случайного удаления?</w:t>
      </w:r>
    </w:p>
    <w:p w14:paraId="05CCD0CA" w14:textId="77777777" w:rsidR="007B381D" w:rsidRPr="00A146AE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не предусмотрено восстановление удаленной записи</w:t>
      </w:r>
    </w:p>
    <w:p w14:paraId="1D727E39" w14:textId="77777777" w:rsidR="007B381D" w:rsidRDefault="007B381D" w:rsidP="007B381D">
      <w:pPr>
        <w:pStyle w:val="a6"/>
        <w:numPr>
          <w:ilvl w:val="0"/>
          <w:numId w:val="14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Предусмотрено ли уведомление</w:t>
      </w:r>
      <w:r w:rsidRPr="0015533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о завершении успешного сохранения данных или об ошибке при сохранении?</w:t>
      </w:r>
    </w:p>
    <w:p w14:paraId="4C6103F5" w14:textId="430E6308" w:rsidR="007B381D" w:rsidRDefault="007B381D" w:rsidP="007B381D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</w:t>
      </w:r>
      <w:r w:rsidR="000711B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комментарий</w:t>
      </w:r>
      <w:proofErr w:type="spellEnd"/>
      <w:r w:rsidR="000711B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п.5.15</w:t>
      </w:r>
    </w:p>
    <w:p w14:paraId="40E1B122" w14:textId="6E00C3C2" w:rsidR="007B381D" w:rsidRDefault="007B381D" w:rsidP="00123612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F452D0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Какие символы являются допустимыми в поле «</w:t>
      </w: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Фамилия</w:t>
      </w:r>
      <w:r w:rsidRPr="00F452D0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»?</w:t>
      </w:r>
    </w:p>
    <w:p w14:paraId="2E62C8DD" w14:textId="7A5C90CD" w:rsidR="000711B9" w:rsidRPr="000711B9" w:rsidRDefault="000711B9" w:rsidP="000711B9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допустимые алфавиты: </w:t>
      </w:r>
      <w:r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A-</w:t>
      </w:r>
      <w:proofErr w:type="gramStart"/>
      <w:r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Z ,</w:t>
      </w:r>
      <w:proofErr w:type="gramEnd"/>
      <w:r w:rsidRPr="005E5BB3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a-z , А-Я , а-я</w:t>
      </w:r>
    </w:p>
    <w:p w14:paraId="2D554B1B" w14:textId="4C2C0F31" w:rsidR="007B381D" w:rsidRDefault="007B381D" w:rsidP="007B381D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A26BD7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Какие символы являются допустимыми в поле «Имя»?</w:t>
      </w:r>
    </w:p>
    <w:p w14:paraId="514FBB6B" w14:textId="4E8CC9ED" w:rsidR="000711B9" w:rsidRPr="000711B9" w:rsidRDefault="000711B9" w:rsidP="000711B9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аналогично полю «Фамилия», см.п.7.14</w:t>
      </w:r>
    </w:p>
    <w:p w14:paraId="3C2F17E9" w14:textId="0A2B6BDB" w:rsidR="007B381D" w:rsidRDefault="007B381D" w:rsidP="007B381D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A26BD7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Какие символы являются допустимыми в поле «Отчество»?</w:t>
      </w:r>
    </w:p>
    <w:p w14:paraId="3ED57378" w14:textId="6AF38789" w:rsidR="000711B9" w:rsidRPr="000711B9" w:rsidRDefault="000711B9" w:rsidP="000711B9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см.комментарий</w:t>
      </w:r>
      <w:proofErr w:type="spellEnd"/>
      <w:proofErr w:type="gramEnd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п.7.14</w:t>
      </w:r>
    </w:p>
    <w:p w14:paraId="75B51BF5" w14:textId="7271D740" w:rsidR="007B381D" w:rsidRDefault="007B381D" w:rsidP="007B381D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A26BD7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Какие символы являются допустимыми в поле «Должность»?</w:t>
      </w:r>
    </w:p>
    <w:p w14:paraId="145BAA11" w14:textId="4125C8DF" w:rsidR="000711B9" w:rsidRPr="000711B9" w:rsidRDefault="000711B9" w:rsidP="000711B9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см.коментарий</w:t>
      </w:r>
      <w:proofErr w:type="spellEnd"/>
      <w:proofErr w:type="gramEnd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п.7.14</w:t>
      </w:r>
    </w:p>
    <w:p w14:paraId="3FFE8FCC" w14:textId="63E3F39A" w:rsidR="007B381D" w:rsidRDefault="007B381D" w:rsidP="007B381D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A26BD7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Имеет ли значение регистр в поле «Фамилия»?</w:t>
      </w:r>
    </w:p>
    <w:p w14:paraId="3B054199" w14:textId="312C94DE" w:rsidR="000711B9" w:rsidRPr="0076789F" w:rsidRDefault="0076789F" w:rsidP="0076789F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Если</w:t>
      </w:r>
      <w:proofErr w:type="gramEnd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вопрос, сохраняется ли регистр, то да. Если вопрос про чувствительность регистра, то см. ответ про уникальность поля</w:t>
      </w:r>
    </w:p>
    <w:p w14:paraId="23DF6073" w14:textId="33F2EDAA" w:rsidR="007B381D" w:rsidRDefault="007B381D" w:rsidP="007B381D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A26BD7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Имеет ли значение регистр в поле «Имя»?</w:t>
      </w:r>
    </w:p>
    <w:p w14:paraId="099461A9" w14:textId="3CFA84D6" w:rsidR="000711B9" w:rsidRPr="000711B9" w:rsidRDefault="000711B9" w:rsidP="000711B9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см.комментарий</w:t>
      </w:r>
      <w:proofErr w:type="spellEnd"/>
      <w:proofErr w:type="gramEnd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п.7.18</w:t>
      </w:r>
    </w:p>
    <w:p w14:paraId="4B83DF5D" w14:textId="43CEC53A" w:rsidR="007B381D" w:rsidRDefault="007B381D" w:rsidP="007B381D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A26BD7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Имеет ли значение регистр в поле «Отчество»</w:t>
      </w:r>
      <w:r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?</w:t>
      </w:r>
    </w:p>
    <w:p w14:paraId="43F162C6" w14:textId="77777777" w:rsidR="00FB1ADF" w:rsidRDefault="000711B9" w:rsidP="00FB1ADF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см.комментарий</w:t>
      </w:r>
      <w:proofErr w:type="spellEnd"/>
      <w:proofErr w:type="gramEnd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п.7.18</w:t>
      </w:r>
    </w:p>
    <w:p w14:paraId="2713D895" w14:textId="4C5A14C7" w:rsidR="00123612" w:rsidRPr="00FB1ADF" w:rsidRDefault="007B381D" w:rsidP="00FB1ADF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FB1ADF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Имеет ли значение регистр в поле «Должность»?</w:t>
      </w:r>
    </w:p>
    <w:p w14:paraId="5C466D33" w14:textId="2D8CED33" w:rsidR="000711B9" w:rsidRPr="000711B9" w:rsidRDefault="000711B9" w:rsidP="000711B9">
      <w:pPr>
        <w:pStyle w:val="a6"/>
        <w:spacing w:after="10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см.комментарий</w:t>
      </w:r>
      <w:proofErr w:type="spellEnd"/>
      <w:proofErr w:type="gramEnd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п.7.18</w:t>
      </w:r>
    </w:p>
    <w:p w14:paraId="3970F37A" w14:textId="5F5C9336" w:rsidR="00123612" w:rsidRDefault="00123612" w:rsidP="00123612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123612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Какое предусмотрено максимальное и минимальное значение для поля «Идентификатор»?</w:t>
      </w:r>
    </w:p>
    <w:p w14:paraId="7D887A3F" w14:textId="07CC5E3A" w:rsidR="000711B9" w:rsidRDefault="000711B9" w:rsidP="000711B9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BC15C9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аналогично форме ввода проекта, см. комментарий к п. 5.22</w:t>
      </w:r>
    </w:p>
    <w:p w14:paraId="14CC092E" w14:textId="22D4F177" w:rsidR="00FB1ADF" w:rsidRDefault="00FB1ADF" w:rsidP="00FB1ADF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FB1ADF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lastRenderedPageBreak/>
        <w:t>Возможно ли сохранить форму ввода в режиме редактирования, если не были внесены изменения? (Будет ли активна команда «Сохранить»?)</w:t>
      </w:r>
    </w:p>
    <w:p w14:paraId="5E401ABA" w14:textId="7B5D7BF0" w:rsidR="003B1338" w:rsidRDefault="003B1338" w:rsidP="003B1338">
      <w:pPr>
        <w:pStyle w:val="a6"/>
        <w:spacing w:after="100" w:line="240" w:lineRule="auto"/>
        <w:ind w:left="709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команда активна всегда</w:t>
      </w:r>
    </w:p>
    <w:p w14:paraId="41013FE4" w14:textId="276580CE" w:rsidR="00EC194B" w:rsidRDefault="00EC194B" w:rsidP="00EC194B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</w:pP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Какой ожидаемый результат если не заполнить все поля и попробовать выполнить команду «Сохранить»?</w:t>
      </w:r>
    </w:p>
    <w:p w14:paraId="7C0B3154" w14:textId="066DC093" w:rsidR="00D526F6" w:rsidRPr="00D526F6" w:rsidRDefault="00D526F6" w:rsidP="00D526F6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 отображение сообщения об ошибке для каждого поля, текст сообщения дол</w:t>
      </w:r>
      <w:r w:rsidR="00AE433D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жен быть единообразным в приложении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для соответствующей ситуации</w:t>
      </w:r>
    </w:p>
    <w:p w14:paraId="1D8C89CC" w14:textId="776A0366" w:rsidR="00FB1ADF" w:rsidRDefault="00EC194B" w:rsidP="00EC194B">
      <w:pPr>
        <w:pStyle w:val="a6"/>
        <w:numPr>
          <w:ilvl w:val="1"/>
          <w:numId w:val="19"/>
        </w:numPr>
        <w:spacing w:after="100" w:line="240" w:lineRule="auto"/>
        <w:ind w:left="709"/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</w:pPr>
      <w:r w:rsidRPr="00EC194B">
        <w:rPr>
          <w:rFonts w:ascii="Arial" w:eastAsia="Times New Roman" w:hAnsi="Arial" w:cs="Arial"/>
          <w:color w:val="4BACC6" w:themeColor="accent5"/>
          <w:sz w:val="21"/>
          <w:szCs w:val="21"/>
          <w:lang w:eastAsia="ru-RU"/>
        </w:rPr>
        <w:t>Какой ожидаемый результат если не заполнить одно из полей и попробовать выполнить команду «Сохранить»?</w:t>
      </w:r>
    </w:p>
    <w:p w14:paraId="1154C48C" w14:textId="4B5DF33A" w:rsidR="00AD3AB8" w:rsidRPr="00AD3AB8" w:rsidRDefault="00D526F6" w:rsidP="00AD3AB8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345D2C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: отображение сообщения об ошибке для поля, текст сообщения должен быть единообразным </w:t>
      </w:r>
      <w:r w:rsidR="00AE433D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в приложении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для соответствующей ситуации</w:t>
      </w:r>
      <w:bookmarkStart w:id="13" w:name="_Hlk153136526"/>
    </w:p>
    <w:p w14:paraId="49184857" w14:textId="7D7EFAFE" w:rsidR="00AD3AB8" w:rsidRDefault="00AD3AB8" w:rsidP="00AD3AB8">
      <w:pPr>
        <w:pStyle w:val="a6"/>
        <w:numPr>
          <w:ilvl w:val="1"/>
          <w:numId w:val="19"/>
        </w:numPr>
        <w:spacing w:after="100" w:line="240" w:lineRule="auto"/>
        <w:ind w:left="709" w:hanging="425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Уточнен </w:t>
      </w:r>
      <w:r w:rsidRPr="00AD3AB8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заголовок формы – «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Форма ввода сотрудника</w:t>
      </w:r>
      <w:r w:rsidRPr="00AD3AB8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.</w:t>
      </w:r>
    </w:p>
    <w:p w14:paraId="5DB96D8E" w14:textId="0C1E3A41" w:rsidR="004D27BC" w:rsidRPr="004D27BC" w:rsidRDefault="004D27BC" w:rsidP="004D27BC">
      <w:pPr>
        <w:pStyle w:val="a6"/>
        <w:numPr>
          <w:ilvl w:val="1"/>
          <w:numId w:val="19"/>
        </w:numPr>
        <w:ind w:left="709" w:hanging="425"/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</w:pPr>
      <w:r w:rsidRPr="004D27BC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Какой заголовок имеет форма в режиме</w:t>
      </w:r>
      <w:r w:rsidR="00643B65" w:rsidRPr="00643B65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 </w:t>
      </w:r>
      <w:r w:rsidR="00643B65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добавления и</w:t>
      </w:r>
      <w:r w:rsidRPr="004D27BC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 редактирования?</w:t>
      </w:r>
    </w:p>
    <w:p w14:paraId="63C436E5" w14:textId="2D20B836" w:rsidR="004D27BC" w:rsidRPr="00C8082A" w:rsidRDefault="00C8082A" w:rsidP="00C8082A">
      <w:pPr>
        <w:pStyle w:val="a6"/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</w:pPr>
      <w:r w:rsidRPr="00F720EE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Уточнено в переписке:</w:t>
      </w:r>
      <w:r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 одинаковый </w:t>
      </w:r>
      <w:r w:rsidRPr="00F720EE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 xml:space="preserve">– «Форма ввода </w:t>
      </w:r>
      <w:r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сотрудника</w:t>
      </w:r>
      <w:r w:rsidRPr="00F720EE">
        <w:rPr>
          <w:rFonts w:ascii="Arial" w:eastAsia="Times New Roman" w:hAnsi="Arial" w:cs="Arial"/>
          <w:color w:val="17365D" w:themeColor="text2" w:themeShade="BF"/>
          <w:sz w:val="21"/>
          <w:szCs w:val="21"/>
          <w:lang w:eastAsia="ru-RU"/>
        </w:rPr>
        <w:t>».</w:t>
      </w:r>
    </w:p>
    <w:p w14:paraId="1CD21C09" w14:textId="5928FEEC" w:rsidR="003C10DC" w:rsidRDefault="00104F85" w:rsidP="003C10DC">
      <w:pPr>
        <w:pStyle w:val="a6"/>
        <w:numPr>
          <w:ilvl w:val="1"/>
          <w:numId w:val="19"/>
        </w:numPr>
        <w:spacing w:after="100" w:line="240" w:lineRule="auto"/>
        <w:ind w:left="709" w:hanging="425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</w:t>
      </w:r>
      <w:r w:rsid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тип графического интерфейса команд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«Сохранить»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p w14:paraId="0DA5472D" w14:textId="15FF91DA" w:rsidR="003C10DC" w:rsidRPr="003C10DC" w:rsidRDefault="00104F85" w:rsidP="003C10DC">
      <w:pPr>
        <w:pStyle w:val="a6"/>
        <w:numPr>
          <w:ilvl w:val="1"/>
          <w:numId w:val="19"/>
        </w:numPr>
        <w:spacing w:after="100" w:line="240" w:lineRule="auto"/>
        <w:ind w:left="709" w:hanging="425"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Уточнен</w:t>
      </w:r>
      <w:r w:rsid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тип графического интерфейса команд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ы</w:t>
      </w:r>
      <w:r w:rsid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«</w:t>
      </w:r>
      <w:r w:rsidR="00DB6FC4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Отмена</w:t>
      </w:r>
      <w:r w:rsidR="003C10DC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ru-RU"/>
        </w:rPr>
        <w:t xml:space="preserve"> – Кнопка.</w:t>
      </w:r>
    </w:p>
    <w:bookmarkEnd w:id="13"/>
    <w:p w14:paraId="416A6916" w14:textId="4FD98966" w:rsid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DDC2A9E" w14:textId="77777777" w:rsidR="00AA2C20" w:rsidRDefault="00AA2C20" w:rsidP="00AA2C2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Общие вопросы:</w:t>
      </w:r>
    </w:p>
    <w:p w14:paraId="525BAC2A" w14:textId="77777777" w:rsidR="00AA2C20" w:rsidRDefault="00AA2C20" w:rsidP="00AA2C20">
      <w:pPr>
        <w:pStyle w:val="a6"/>
        <w:numPr>
          <w:ilvl w:val="0"/>
          <w:numId w:val="16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Как должна называться сущность и форма, связанная с сотрудниками («Сотрудник», «Исполнитель», «Персона»)? </w:t>
      </w:r>
    </w:p>
    <w:p w14:paraId="21E8AD03" w14:textId="66A1C282" w:rsidR="00AA2C20" w:rsidRPr="008A4AE7" w:rsidRDefault="00AA2C20" w:rsidP="00AA2C20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см.</w:t>
      </w:r>
      <w:r w:rsidR="00AE06DF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комментарий</w:t>
      </w:r>
      <w:proofErr w:type="spellEnd"/>
      <w:r w:rsidR="00AE06DF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к 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п.7.1</w:t>
      </w:r>
    </w:p>
    <w:p w14:paraId="76421930" w14:textId="77777777" w:rsidR="00AA2C20" w:rsidRDefault="00AA2C20" w:rsidP="00AA2C20">
      <w:pPr>
        <w:pStyle w:val="a6"/>
        <w:numPr>
          <w:ilvl w:val="0"/>
          <w:numId w:val="16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ED24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Есть ли в системе роли? Если да, то какие и какие у них есть права?</w:t>
      </w:r>
    </w:p>
    <w:p w14:paraId="60CD431E" w14:textId="77777777" w:rsidR="00AA2C20" w:rsidRPr="008A4AE7" w:rsidRDefault="00AA2C20" w:rsidP="00AA2C20">
      <w:pPr>
        <w:pStyle w:val="a6"/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роли отсутствуют</w:t>
      </w:r>
    </w:p>
    <w:p w14:paraId="3D94B954" w14:textId="77777777" w:rsidR="00AA2C20" w:rsidRDefault="00AA2C20" w:rsidP="00AA2C20">
      <w:pPr>
        <w:pStyle w:val="a6"/>
        <w:numPr>
          <w:ilvl w:val="0"/>
          <w:numId w:val="16"/>
        </w:numPr>
        <w:spacing w:after="10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Предусмотрено ли</w:t>
      </w:r>
      <w:r w:rsidRPr="00ED24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журналирование</w:t>
      </w:r>
      <w:r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изменений и удалений данных</w:t>
      </w:r>
      <w:r w:rsidRPr="00ED24B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?</w:t>
      </w:r>
    </w:p>
    <w:p w14:paraId="2A4E41C4" w14:textId="0DE23126" w:rsidR="00881F91" w:rsidRDefault="00AA2C20" w:rsidP="00EC194B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не предусмотрено</w:t>
      </w:r>
    </w:p>
    <w:p w14:paraId="5A47D45D" w14:textId="767BE40A" w:rsidR="00710894" w:rsidRDefault="00710894" w:rsidP="00710894">
      <w:pPr>
        <w:pStyle w:val="a6"/>
        <w:numPr>
          <w:ilvl w:val="0"/>
          <w:numId w:val="23"/>
        </w:numPr>
        <w:spacing w:after="100" w:line="240" w:lineRule="auto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710894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Должна ли запись автоматически добавиться/измениться в форме список, если она была добавлена или изменена на другой вкладке в форме ввода? Или необходимо перезагрузить страницу?</w:t>
      </w:r>
    </w:p>
    <w:p w14:paraId="09E844EE" w14:textId="5C2464B4" w:rsidR="00756514" w:rsidRPr="00756514" w:rsidRDefault="00756514" w:rsidP="00756514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следует перезагрузить страницу</w:t>
      </w:r>
    </w:p>
    <w:p w14:paraId="0908B875" w14:textId="36879A1D" w:rsidR="00710894" w:rsidRDefault="00710894" w:rsidP="00710894">
      <w:pPr>
        <w:pStyle w:val="a6"/>
        <w:numPr>
          <w:ilvl w:val="0"/>
          <w:numId w:val="23"/>
        </w:numPr>
        <w:spacing w:after="100" w:line="240" w:lineRule="auto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  <w:r w:rsidRPr="00710894"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  <w:t>Должна ли запись автоматически удалиться в форме список, если она была удалена на другой вкладке? Или необходимо перезагрузить страницу?</w:t>
      </w:r>
    </w:p>
    <w:p w14:paraId="4D7AF061" w14:textId="77777777" w:rsidR="00756514" w:rsidRPr="00756514" w:rsidRDefault="00756514" w:rsidP="00756514">
      <w:pPr>
        <w:pStyle w:val="a6"/>
        <w:spacing w:after="100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</w:pP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val="en-US" w:eastAsia="ru-RU"/>
        </w:rPr>
        <w:t>ESV</w:t>
      </w:r>
      <w:r w:rsidRPr="00410C6E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ru-RU"/>
        </w:rPr>
        <w:t xml:space="preserve"> следует перезагрузить страницу</w:t>
      </w:r>
    </w:p>
    <w:p w14:paraId="0B300D4D" w14:textId="77777777" w:rsidR="00756514" w:rsidRPr="00710894" w:rsidRDefault="00756514" w:rsidP="00756514">
      <w:pPr>
        <w:pStyle w:val="a6"/>
        <w:spacing w:after="100" w:line="240" w:lineRule="auto"/>
        <w:rPr>
          <w:rFonts w:ascii="Arial" w:eastAsia="Times New Roman" w:hAnsi="Arial" w:cs="Arial"/>
          <w:color w:val="5F497A" w:themeColor="accent4" w:themeShade="BF"/>
          <w:sz w:val="21"/>
          <w:szCs w:val="21"/>
          <w:lang w:eastAsia="ru-RU"/>
        </w:rPr>
      </w:pPr>
    </w:p>
    <w:p w14:paraId="05391A13" w14:textId="61397DA8" w:rsidR="00710894" w:rsidRPr="00710894" w:rsidRDefault="00710894" w:rsidP="00710894">
      <w:pPr>
        <w:spacing w:after="100" w:line="240" w:lineRule="auto"/>
        <w:rPr>
          <w:color w:val="5F497A" w:themeColor="accent4" w:themeShade="BF"/>
        </w:rPr>
      </w:pPr>
    </w:p>
    <w:sectPr w:rsidR="00710894" w:rsidRPr="00710894" w:rsidSect="00633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8A2"/>
    <w:multiLevelType w:val="multilevel"/>
    <w:tmpl w:val="9B324E6A"/>
    <w:lvl w:ilvl="0">
      <w:start w:val="3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26F8"/>
    <w:multiLevelType w:val="hybridMultilevel"/>
    <w:tmpl w:val="79703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440A7"/>
    <w:multiLevelType w:val="multilevel"/>
    <w:tmpl w:val="5F7C9E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23124EC"/>
    <w:multiLevelType w:val="hybridMultilevel"/>
    <w:tmpl w:val="79703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65C9"/>
    <w:multiLevelType w:val="hybridMultilevel"/>
    <w:tmpl w:val="9F38D220"/>
    <w:lvl w:ilvl="0" w:tplc="EF2AD74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43193"/>
    <w:multiLevelType w:val="hybridMultilevel"/>
    <w:tmpl w:val="540A7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00E6"/>
    <w:multiLevelType w:val="hybridMultilevel"/>
    <w:tmpl w:val="2A08F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C51CA"/>
    <w:multiLevelType w:val="multilevel"/>
    <w:tmpl w:val="73480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838227C"/>
    <w:multiLevelType w:val="hybridMultilevel"/>
    <w:tmpl w:val="B61A9276"/>
    <w:lvl w:ilvl="0" w:tplc="62F84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E15EF"/>
    <w:multiLevelType w:val="hybridMultilevel"/>
    <w:tmpl w:val="79703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C3D25"/>
    <w:multiLevelType w:val="hybridMultilevel"/>
    <w:tmpl w:val="2760E0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FF0000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61158"/>
    <w:multiLevelType w:val="multilevel"/>
    <w:tmpl w:val="EFF4E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5727B"/>
    <w:multiLevelType w:val="multilevel"/>
    <w:tmpl w:val="2C74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C03B5"/>
    <w:multiLevelType w:val="hybridMultilevel"/>
    <w:tmpl w:val="14FC4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D052B"/>
    <w:multiLevelType w:val="multilevel"/>
    <w:tmpl w:val="EFF4E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64221"/>
    <w:multiLevelType w:val="hybridMultilevel"/>
    <w:tmpl w:val="7E54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951DA"/>
    <w:multiLevelType w:val="hybridMultilevel"/>
    <w:tmpl w:val="2760E0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FF0000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544B"/>
    <w:multiLevelType w:val="hybridMultilevel"/>
    <w:tmpl w:val="79703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05E55"/>
    <w:multiLevelType w:val="multilevel"/>
    <w:tmpl w:val="336C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B7713"/>
    <w:multiLevelType w:val="multilevel"/>
    <w:tmpl w:val="47AAAFFE"/>
    <w:lvl w:ilvl="0">
      <w:start w:val="3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85469"/>
    <w:multiLevelType w:val="hybridMultilevel"/>
    <w:tmpl w:val="79703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02466">
    <w:abstractNumId w:val="18"/>
  </w:num>
  <w:num w:numId="2" w16cid:durableId="1754281002">
    <w:abstractNumId w:val="14"/>
  </w:num>
  <w:num w:numId="3" w16cid:durableId="1579056580">
    <w:abstractNumId w:val="12"/>
  </w:num>
  <w:num w:numId="4" w16cid:durableId="1208565438">
    <w:abstractNumId w:val="19"/>
  </w:num>
  <w:num w:numId="5" w16cid:durableId="2103795795">
    <w:abstractNumId w:val="6"/>
  </w:num>
  <w:num w:numId="6" w16cid:durableId="692997616">
    <w:abstractNumId w:val="13"/>
  </w:num>
  <w:num w:numId="7" w16cid:durableId="1305308985">
    <w:abstractNumId w:val="1"/>
  </w:num>
  <w:num w:numId="8" w16cid:durableId="372462791">
    <w:abstractNumId w:val="17"/>
  </w:num>
  <w:num w:numId="9" w16cid:durableId="1432124185">
    <w:abstractNumId w:val="8"/>
  </w:num>
  <w:num w:numId="10" w16cid:durableId="1273244448">
    <w:abstractNumId w:val="3"/>
  </w:num>
  <w:num w:numId="11" w16cid:durableId="280067243">
    <w:abstractNumId w:val="15"/>
  </w:num>
  <w:num w:numId="12" w16cid:durableId="1251619330">
    <w:abstractNumId w:val="5"/>
  </w:num>
  <w:num w:numId="13" w16cid:durableId="1631665229">
    <w:abstractNumId w:val="7"/>
  </w:num>
  <w:num w:numId="14" w16cid:durableId="2020423237">
    <w:abstractNumId w:val="10"/>
  </w:num>
  <w:num w:numId="15" w16cid:durableId="1270818175">
    <w:abstractNumId w:val="9"/>
  </w:num>
  <w:num w:numId="16" w16cid:durableId="1096442552">
    <w:abstractNumId w:val="16"/>
  </w:num>
  <w:num w:numId="17" w16cid:durableId="583761015">
    <w:abstractNumId w:val="21"/>
  </w:num>
  <w:num w:numId="18" w16cid:durableId="820077185">
    <w:abstractNumId w:val="11"/>
  </w:num>
  <w:num w:numId="19" w16cid:durableId="1218511534">
    <w:abstractNumId w:val="20"/>
  </w:num>
  <w:num w:numId="20" w16cid:durableId="1100367672">
    <w:abstractNumId w:val="0"/>
  </w:num>
  <w:num w:numId="21" w16cid:durableId="362945045">
    <w:abstractNumId w:val="2"/>
  </w:num>
  <w:num w:numId="22" w16cid:durableId="1192718041">
    <w:abstractNumId w:val="4"/>
  </w:num>
  <w:num w:numId="23" w16cid:durableId="12346235">
    <w:abstractNumId w:val="16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ascii="Arial" w:eastAsia="Times New Roman" w:hAnsi="Arial" w:cs="Arial" w:hint="default"/>
          <w:color w:val="FF0000"/>
          <w:sz w:val="21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44E"/>
    <w:rsid w:val="00007FE9"/>
    <w:rsid w:val="00012CE9"/>
    <w:rsid w:val="0001694D"/>
    <w:rsid w:val="0001799C"/>
    <w:rsid w:val="000310E9"/>
    <w:rsid w:val="000711B9"/>
    <w:rsid w:val="000A7BD9"/>
    <w:rsid w:val="000E0E08"/>
    <w:rsid w:val="00102A1B"/>
    <w:rsid w:val="00104F85"/>
    <w:rsid w:val="00114CA9"/>
    <w:rsid w:val="00116389"/>
    <w:rsid w:val="00123612"/>
    <w:rsid w:val="0015533A"/>
    <w:rsid w:val="00192A8E"/>
    <w:rsid w:val="001A344E"/>
    <w:rsid w:val="001D1D53"/>
    <w:rsid w:val="001F7121"/>
    <w:rsid w:val="002014B5"/>
    <w:rsid w:val="00224531"/>
    <w:rsid w:val="00256F09"/>
    <w:rsid w:val="002C404E"/>
    <w:rsid w:val="00307496"/>
    <w:rsid w:val="00310117"/>
    <w:rsid w:val="00331C10"/>
    <w:rsid w:val="0033453D"/>
    <w:rsid w:val="003603C8"/>
    <w:rsid w:val="00367581"/>
    <w:rsid w:val="003A1094"/>
    <w:rsid w:val="003A652B"/>
    <w:rsid w:val="003B1338"/>
    <w:rsid w:val="003C10DC"/>
    <w:rsid w:val="003C1850"/>
    <w:rsid w:val="003D470B"/>
    <w:rsid w:val="003F01DA"/>
    <w:rsid w:val="00405FD7"/>
    <w:rsid w:val="0046616A"/>
    <w:rsid w:val="00472B54"/>
    <w:rsid w:val="00497399"/>
    <w:rsid w:val="004C7588"/>
    <w:rsid w:val="004D27BC"/>
    <w:rsid w:val="004D534A"/>
    <w:rsid w:val="00501BCD"/>
    <w:rsid w:val="00510D9F"/>
    <w:rsid w:val="0051692F"/>
    <w:rsid w:val="0053313D"/>
    <w:rsid w:val="0054508B"/>
    <w:rsid w:val="005B14CE"/>
    <w:rsid w:val="005C5BFD"/>
    <w:rsid w:val="005D692B"/>
    <w:rsid w:val="005E5BB3"/>
    <w:rsid w:val="005F74C0"/>
    <w:rsid w:val="0060652D"/>
    <w:rsid w:val="00633826"/>
    <w:rsid w:val="00643B65"/>
    <w:rsid w:val="00656CDC"/>
    <w:rsid w:val="006571C7"/>
    <w:rsid w:val="00661A1D"/>
    <w:rsid w:val="00663629"/>
    <w:rsid w:val="006751A6"/>
    <w:rsid w:val="00677F66"/>
    <w:rsid w:val="006D3F96"/>
    <w:rsid w:val="006F6F10"/>
    <w:rsid w:val="007004CF"/>
    <w:rsid w:val="00710894"/>
    <w:rsid w:val="00733BF7"/>
    <w:rsid w:val="00741893"/>
    <w:rsid w:val="007501BE"/>
    <w:rsid w:val="00753AF2"/>
    <w:rsid w:val="00756514"/>
    <w:rsid w:val="0076789F"/>
    <w:rsid w:val="00770B89"/>
    <w:rsid w:val="00777550"/>
    <w:rsid w:val="007859C2"/>
    <w:rsid w:val="007B381D"/>
    <w:rsid w:val="007E0148"/>
    <w:rsid w:val="007E6DB4"/>
    <w:rsid w:val="00865E4B"/>
    <w:rsid w:val="00881F91"/>
    <w:rsid w:val="00896A06"/>
    <w:rsid w:val="008A0913"/>
    <w:rsid w:val="00926460"/>
    <w:rsid w:val="0096320E"/>
    <w:rsid w:val="0096550C"/>
    <w:rsid w:val="00970421"/>
    <w:rsid w:val="009B5A41"/>
    <w:rsid w:val="009D5989"/>
    <w:rsid w:val="00A72F97"/>
    <w:rsid w:val="00A9219E"/>
    <w:rsid w:val="00A92707"/>
    <w:rsid w:val="00A92D6F"/>
    <w:rsid w:val="00AA2C20"/>
    <w:rsid w:val="00AD3AB8"/>
    <w:rsid w:val="00AE06DF"/>
    <w:rsid w:val="00AE433D"/>
    <w:rsid w:val="00AE4698"/>
    <w:rsid w:val="00B420EB"/>
    <w:rsid w:val="00B50923"/>
    <w:rsid w:val="00B52736"/>
    <w:rsid w:val="00B71CB1"/>
    <w:rsid w:val="00BB3D67"/>
    <w:rsid w:val="00BC78A1"/>
    <w:rsid w:val="00BF70AE"/>
    <w:rsid w:val="00C02CBE"/>
    <w:rsid w:val="00C340AF"/>
    <w:rsid w:val="00C64780"/>
    <w:rsid w:val="00C73DDF"/>
    <w:rsid w:val="00C8082A"/>
    <w:rsid w:val="00C8522F"/>
    <w:rsid w:val="00CA12E4"/>
    <w:rsid w:val="00CD2F4B"/>
    <w:rsid w:val="00CD45AD"/>
    <w:rsid w:val="00D04D69"/>
    <w:rsid w:val="00D26871"/>
    <w:rsid w:val="00D333F0"/>
    <w:rsid w:val="00D526F6"/>
    <w:rsid w:val="00DA0261"/>
    <w:rsid w:val="00DB0AF6"/>
    <w:rsid w:val="00DB6FC4"/>
    <w:rsid w:val="00DD2DC6"/>
    <w:rsid w:val="00DD3967"/>
    <w:rsid w:val="00E26760"/>
    <w:rsid w:val="00E65A45"/>
    <w:rsid w:val="00EC194B"/>
    <w:rsid w:val="00ED24BE"/>
    <w:rsid w:val="00F0167D"/>
    <w:rsid w:val="00F1178F"/>
    <w:rsid w:val="00F358B8"/>
    <w:rsid w:val="00F6120D"/>
    <w:rsid w:val="00F720EE"/>
    <w:rsid w:val="00F961F1"/>
    <w:rsid w:val="00FB1ADF"/>
    <w:rsid w:val="00F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3139"/>
  <w15:docId w15:val="{B227B35D-2BCB-4D63-9DBB-1F1C1B92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FD53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65E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C3526-BA12-43DB-BBE8-B272AEF6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11</Pages>
  <Words>4226</Words>
  <Characters>24094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Anastasia Lipskaya</cp:lastModifiedBy>
  <cp:revision>88</cp:revision>
  <dcterms:created xsi:type="dcterms:W3CDTF">2019-01-02T09:24:00Z</dcterms:created>
  <dcterms:modified xsi:type="dcterms:W3CDTF">2024-01-14T12:49:00Z</dcterms:modified>
</cp:coreProperties>
</file>